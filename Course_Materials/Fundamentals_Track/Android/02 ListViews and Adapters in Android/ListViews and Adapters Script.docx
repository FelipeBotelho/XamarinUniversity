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2D5BDF3" w14:textId="5C632A31" w:rsidR="009B6B77" w:rsidRDefault="009B6B77">
      <w:pPr>
        <w:pStyle w:val="Heading2"/>
      </w:pPr>
      <w:r>
        <w:t>FUNDAMENTALS LESSON 0</w:t>
      </w:r>
      <w:ins w:id="0" w:author="Mark Smith" w:date="2014-01-15T13:57:00Z">
        <w:r w:rsidR="00484DF8">
          <w:t>2</w:t>
        </w:r>
      </w:ins>
      <w:del w:id="1" w:author="Mark Smith" w:date="2014-01-15T13:57:00Z">
        <w:r w:rsidDel="00484DF8">
          <w:delText>1</w:delText>
        </w:r>
      </w:del>
      <w:r>
        <w:t xml:space="preserve"> SCRIPT</w:t>
      </w:r>
    </w:p>
    <w:p w14:paraId="433900E0" w14:textId="086837B1" w:rsidR="009B6B77" w:rsidRDefault="00484DF8">
      <w:pPr>
        <w:pStyle w:val="Heading2"/>
      </w:pPr>
      <w:proofErr w:type="spellStart"/>
      <w:r>
        <w:t>ListViews</w:t>
      </w:r>
      <w:proofErr w:type="spellEnd"/>
      <w:r>
        <w:t xml:space="preserve"> and Adapters</w:t>
      </w:r>
    </w:p>
    <w:p w14:paraId="566BC888" w14:textId="209EA60D" w:rsidR="009B6B77" w:rsidRDefault="009B6B77" w:rsidP="009B6B77">
      <w:pPr>
        <w:pStyle w:val="NoteParagraph"/>
      </w:pPr>
      <w:r>
        <w:t>INSTRUCTOR OVERVIEW</w:t>
      </w:r>
    </w:p>
    <w:p w14:paraId="3A0DBE57" w14:textId="4561C1F1" w:rsidR="005055A5" w:rsidRDefault="005055A5" w:rsidP="009B6B77">
      <w:pPr>
        <w:pStyle w:val="NoteParagraph"/>
      </w:pPr>
      <w:r>
        <w:t>ESTIMATED TIME: 2 hours</w:t>
      </w:r>
    </w:p>
    <w:p w14:paraId="659EE88F" w14:textId="6C1E7F83" w:rsidR="005055A5" w:rsidDel="00D905F6" w:rsidRDefault="005055A5" w:rsidP="009B6B77">
      <w:pPr>
        <w:pStyle w:val="NoteParagraph"/>
        <w:rPr>
          <w:del w:id="2" w:author="Mark Smith" w:date="2014-01-10T17:33:00Z"/>
        </w:rPr>
      </w:pPr>
    </w:p>
    <w:p w14:paraId="3C4BDCC8" w14:textId="525A19DC" w:rsidR="005055A5" w:rsidRDefault="005055A5" w:rsidP="009B6B77">
      <w:pPr>
        <w:pStyle w:val="NoteParagraph"/>
        <w:rPr>
          <w:ins w:id="3" w:author="Mark Smith" w:date="2014-01-10T17:33:00Z"/>
        </w:rPr>
      </w:pPr>
      <w:r>
        <w:t>LABS</w:t>
      </w:r>
    </w:p>
    <w:p w14:paraId="5612D8D1" w14:textId="2E131E9C" w:rsidR="005055A5" w:rsidRPr="00924DA4" w:rsidRDefault="005055A5" w:rsidP="005055A5">
      <w:pPr>
        <w:pStyle w:val="NoteParagraph"/>
        <w:numPr>
          <w:ilvl w:val="0"/>
          <w:numId w:val="52"/>
        </w:numPr>
      </w:pPr>
      <w:r>
        <w:t>Lab 0</w:t>
      </w:r>
      <w:r w:rsidR="006B5DAB">
        <w:t>1</w:t>
      </w:r>
      <w:r>
        <w:t xml:space="preserve"> – </w:t>
      </w:r>
      <w:r w:rsidR="006B5DAB">
        <w:t>Six projects building on each one.</w:t>
      </w:r>
    </w:p>
    <w:p w14:paraId="2845D220" w14:textId="653F3BE9" w:rsidR="00E545ED" w:rsidRDefault="00E545ED">
      <w:pPr>
        <w:pStyle w:val="Heading2"/>
      </w:pPr>
      <w:r>
        <w:t>Lecture Prep</w:t>
      </w:r>
    </w:p>
    <w:p w14:paraId="412E3833" w14:textId="6BD805AF" w:rsidR="00002C02" w:rsidRDefault="005B2CDA" w:rsidP="00002C02">
      <w:pPr>
        <w:pStyle w:val="ListParagraph"/>
        <w:numPr>
          <w:ilvl w:val="0"/>
          <w:numId w:val="48"/>
        </w:numPr>
      </w:pPr>
      <w:r>
        <w:t xml:space="preserve">Read through the </w:t>
      </w:r>
      <w:r w:rsidRPr="008E6964">
        <w:rPr>
          <w:b/>
        </w:rPr>
        <w:t>Lecture Preparation Steps</w:t>
      </w:r>
      <w:r>
        <w:t xml:space="preserve"> document prior to starting the class.</w:t>
      </w:r>
      <w:r w:rsidR="001B36CA">
        <w:t xml:space="preserve"> You can find this in the Xamarin University internal repository.</w:t>
      </w:r>
    </w:p>
    <w:p w14:paraId="43AD6E95" w14:textId="3C0B2B09" w:rsidR="00586D27" w:rsidRDefault="00586D27" w:rsidP="00002C02">
      <w:pPr>
        <w:pStyle w:val="ListParagraph"/>
        <w:numPr>
          <w:ilvl w:val="0"/>
          <w:numId w:val="48"/>
        </w:numPr>
      </w:pPr>
      <w:r>
        <w:t>Copy the lab assets to your machine – go ahead and load up the completed project before you begin so</w:t>
      </w:r>
      <w:r w:rsidR="004C3E11">
        <w:t xml:space="preserve"> you can show it when you start – you will be starting demo6, consider starting the emulator now as well.</w:t>
      </w:r>
    </w:p>
    <w:p w14:paraId="0E0D2611" w14:textId="608EF3DC" w:rsidR="00814A4C" w:rsidRDefault="00814A4C" w:rsidP="00002C02">
      <w:pPr>
        <w:pStyle w:val="ListParagraph"/>
        <w:numPr>
          <w:ilvl w:val="0"/>
          <w:numId w:val="48"/>
        </w:numPr>
      </w:pPr>
      <w:r>
        <w:t xml:space="preserve">Copy the </w:t>
      </w:r>
      <w:proofErr w:type="spellStart"/>
      <w:r>
        <w:t>ListView</w:t>
      </w:r>
      <w:proofErr w:type="spellEnd"/>
      <w:r>
        <w:t xml:space="preserve"> Instructor project to your machine as well – this is the project you will be using which has the code removed so you can type it in.</w:t>
      </w:r>
    </w:p>
    <w:p w14:paraId="79EB4DBF" w14:textId="008DD08E" w:rsidR="00653198" w:rsidRDefault="00F600A0" w:rsidP="00653198">
      <w:pPr>
        <w:pStyle w:val="Heading2"/>
      </w:pPr>
      <w:r>
        <w:t>Slides 01-0</w:t>
      </w:r>
      <w:r w:rsidR="004458E1">
        <w:t>5</w:t>
      </w:r>
      <w:r>
        <w:t xml:space="preserve">: </w:t>
      </w:r>
      <w:r w:rsidR="00F00736">
        <w:t>Script</w:t>
      </w:r>
    </w:p>
    <w:p w14:paraId="54B69495" w14:textId="77777777" w:rsidR="00164DD2" w:rsidRDefault="00F600A0" w:rsidP="00002C02">
      <w:pPr>
        <w:pStyle w:val="Heading3"/>
      </w:pPr>
      <w:r>
        <w:t xml:space="preserve">Slide 01: </w:t>
      </w:r>
      <w:r w:rsidR="001A38A1">
        <w:t>Xamarin University</w:t>
      </w:r>
    </w:p>
    <w:p w14:paraId="4C790650" w14:textId="6A308814" w:rsidR="001A38A1" w:rsidRDefault="001A38A1" w:rsidP="00002C02">
      <w:pPr>
        <w:pStyle w:val="Heading3"/>
      </w:pPr>
      <w:r>
        <w:t xml:space="preserve"> </w:t>
      </w:r>
      <w:r w:rsidR="00D4064C" w:rsidRPr="00D4064C">
        <w:drawing>
          <wp:inline distT="0" distB="0" distL="0" distR="0" wp14:anchorId="62E160A6" wp14:editId="580AE8FC">
            <wp:extent cx="1396704" cy="777240"/>
            <wp:effectExtent l="0" t="0" r="635" b="10160"/>
            <wp:docPr id="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96704" cy="777240"/>
                    </a:xfrm>
                    <a:prstGeom prst="rect">
                      <a:avLst/>
                    </a:prstGeom>
                    <a:noFill/>
                    <a:ln>
                      <a:noFill/>
                    </a:ln>
                  </pic:spPr>
                </pic:pic>
              </a:graphicData>
            </a:graphic>
          </wp:inline>
        </w:drawing>
      </w:r>
    </w:p>
    <w:p w14:paraId="699A20A2" w14:textId="22574A20" w:rsidR="00F0764D" w:rsidRDefault="006E1219" w:rsidP="00002C02">
      <w:pPr>
        <w:pStyle w:val="Normal-indent"/>
      </w:pPr>
      <w:r>
        <w:t>Hello there and w</w:t>
      </w:r>
      <w:r w:rsidRPr="004A29E7">
        <w:t xml:space="preserve">elcome </w:t>
      </w:r>
      <w:r w:rsidR="00F00736" w:rsidRPr="004A29E7">
        <w:t>to Xamarin Univer</w:t>
      </w:r>
      <w:r w:rsidR="00F00736">
        <w:t>sity</w:t>
      </w:r>
      <w:r>
        <w:t>!</w:t>
      </w:r>
    </w:p>
    <w:p w14:paraId="4B79D747" w14:textId="222F5089" w:rsidR="00F00736" w:rsidRDefault="00F00736" w:rsidP="00002C02">
      <w:pPr>
        <w:pStyle w:val="Normal-indent"/>
      </w:pPr>
      <w:r>
        <w:t xml:space="preserve">My name is __________ and I'll be your instructor today. </w:t>
      </w:r>
      <w:r w:rsidR="006233CE">
        <w:t xml:space="preserve">This session is an introduction to Android </w:t>
      </w:r>
      <w:proofErr w:type="spellStart"/>
      <w:r w:rsidR="006233CE">
        <w:t>ListViews</w:t>
      </w:r>
      <w:proofErr w:type="spellEnd"/>
      <w:r w:rsidR="006233CE">
        <w:t xml:space="preserve"> and Adapters</w:t>
      </w:r>
      <w:r w:rsidR="00586D27">
        <w:t xml:space="preserve">.  Because of their flexibility and power, </w:t>
      </w:r>
      <w:proofErr w:type="spellStart"/>
      <w:r w:rsidR="00586D27">
        <w:t>ListView</w:t>
      </w:r>
      <w:proofErr w:type="spellEnd"/>
      <w:r w:rsidR="00586D27">
        <w:t xml:space="preserve"> controls are one of the most commonly used controls in an Android application.  Most applications use one or more of them to display lists of data.  We won’t be able to talk about all the capabilities of this complex control in the limited time we have, but we will cover the main points of using it.  At the end of the lecture, I’ll point you to some resources you can read in the Xamarin documentation for more information.</w:t>
      </w:r>
      <w:r w:rsidR="006233CE">
        <w:t xml:space="preserve"> </w:t>
      </w:r>
    </w:p>
    <w:p w14:paraId="6EE5B00D" w14:textId="01F304C5" w:rsidR="00F00736" w:rsidRDefault="00586D27" w:rsidP="00002C02">
      <w:pPr>
        <w:pStyle w:val="Normal-indent"/>
      </w:pPr>
      <w:r>
        <w:t xml:space="preserve">Throughout this session we will be working on a conference application.  </w:t>
      </w:r>
      <w:r w:rsidR="001B36CA">
        <w:t>The goal is for you to work on the lab exercises with me so that at the end you have exactly the same project that I do there locally on your machine.</w:t>
      </w:r>
    </w:p>
    <w:p w14:paraId="78434CF3" w14:textId="77777777" w:rsidR="00485C81" w:rsidRDefault="00F00736">
      <w:pPr>
        <w:pStyle w:val="Normal-indent"/>
        <w:rPr>
          <w:ins w:id="4" w:author="Mark Smith" w:date="2014-01-13T12:51:00Z"/>
        </w:rPr>
      </w:pPr>
      <w:r>
        <w:t>It is very important for everyone to follow along with the steps</w:t>
      </w:r>
      <w:r w:rsidR="00002C02">
        <w:t>, so</w:t>
      </w:r>
      <w:r w:rsidR="00220DA2">
        <w:t xml:space="preserve"> if you have a problem, a question or just need a little more time then</w:t>
      </w:r>
      <w:r>
        <w:t xml:space="preserve"> please interrupt me </w:t>
      </w:r>
      <w:r w:rsidR="00220DA2">
        <w:t xml:space="preserve">and </w:t>
      </w:r>
      <w:proofErr w:type="gramStart"/>
      <w:r w:rsidR="00220DA2">
        <w:t>we’ll</w:t>
      </w:r>
      <w:proofErr w:type="gramEnd"/>
      <w:r w:rsidR="00220DA2">
        <w:t xml:space="preserve"> make sure you are able to keep up</w:t>
      </w:r>
      <w:r>
        <w:t>.</w:t>
      </w:r>
      <w:r w:rsidR="00220DA2">
        <w:t xml:space="preserve">  I’m going to turn on everyone’s </w:t>
      </w:r>
      <w:r w:rsidR="00220DA2">
        <w:lastRenderedPageBreak/>
        <w:t xml:space="preserve">microphone </w:t>
      </w:r>
      <w:r>
        <w:t xml:space="preserve">so we can </w:t>
      </w:r>
      <w:r w:rsidR="00220DA2">
        <w:t xml:space="preserve">all </w:t>
      </w:r>
      <w:r>
        <w:t>have a very interactive class</w:t>
      </w:r>
      <w:r w:rsidR="00220DA2">
        <w:t>, but if you have to slip off or have a side conversation then please make sure to mute your line so it doesn’t distract everyone else</w:t>
      </w:r>
      <w:r>
        <w:t>.</w:t>
      </w:r>
      <w:r w:rsidR="00220DA2">
        <w:t xml:space="preserve">  Finally, you should have received an email with a link for the lab resources.  Make sure you’ve downloaded those and placed them in an easily accessible location on your computer.  If you are using a virtual machine, then go ahead and copy the resources onto the VM.  </w:t>
      </w:r>
    </w:p>
    <w:p w14:paraId="1DC21C79" w14:textId="48C2717B" w:rsidR="00485C81" w:rsidRDefault="00485C81">
      <w:pPr>
        <w:pStyle w:val="Normal-indent"/>
        <w:rPr>
          <w:ins w:id="5" w:author="Mark Smith" w:date="2014-01-13T12:51:00Z"/>
        </w:rPr>
      </w:pPr>
      <w:ins w:id="6" w:author="Mark Smith" w:date="2014-01-13T12:53:00Z">
        <w:r>
          <w:t xml:space="preserve">Because the primary goal is for you to code along with me, </w:t>
        </w:r>
      </w:ins>
      <w:ins w:id="7" w:author="Mark Smith" w:date="2014-01-13T12:51:00Z">
        <w:r>
          <w:t xml:space="preserve">I am going to assume that everyone’s system is setup properly and that you are either running on a Mac or Windows, or using the preconfigured VM from Xamarin.  Please make sure you’ve run the </w:t>
        </w:r>
        <w:proofErr w:type="spellStart"/>
        <w:r>
          <w:t>TaskPro</w:t>
        </w:r>
        <w:proofErr w:type="spellEnd"/>
        <w:r>
          <w:t xml:space="preserve"> application sample and gotten it to execute properly in the Android Emulator </w:t>
        </w:r>
      </w:ins>
      <w:ins w:id="8" w:author="Mark Smith" w:date="2014-01-13T12:52:00Z">
        <w:r>
          <w:t>–</w:t>
        </w:r>
      </w:ins>
      <w:ins w:id="9" w:author="Mark Smith" w:date="2014-01-13T12:51:00Z">
        <w:r>
          <w:t xml:space="preserve"> if </w:t>
        </w:r>
      </w:ins>
      <w:ins w:id="10" w:author="Mark Smith" w:date="2014-01-13T12:52:00Z">
        <w:r>
          <w:t>you’ve not done that, we recommend you drop off the line and verify your environment and then reschedule this class for a later date.</w:t>
        </w:r>
      </w:ins>
    </w:p>
    <w:p w14:paraId="1A09BC81" w14:textId="48EBEBCE" w:rsidR="00F00736" w:rsidRDefault="00220DA2">
      <w:pPr>
        <w:pStyle w:val="Normal-indent"/>
      </w:pPr>
      <w:r>
        <w:t>Are there any questions before we get started?</w:t>
      </w:r>
    </w:p>
    <w:p w14:paraId="1879444A" w14:textId="52ACBC87" w:rsidR="001A38A1" w:rsidRDefault="00F600A0" w:rsidP="00002C02">
      <w:pPr>
        <w:pStyle w:val="Heading3"/>
      </w:pPr>
      <w:r>
        <w:t xml:space="preserve">Slide 02: </w:t>
      </w:r>
      <w:r w:rsidR="00A03C69">
        <w:t>Lecture 1</w:t>
      </w:r>
    </w:p>
    <w:p w14:paraId="704CCC8D" w14:textId="7D8CB356" w:rsidR="00A03C69" w:rsidRDefault="003E3E36" w:rsidP="008E6964">
      <w:pPr>
        <w:pStyle w:val="Normal-indent"/>
      </w:pPr>
      <w:r>
        <w:rPr>
          <w:noProof/>
          <w:lang w:eastAsia="en-US"/>
        </w:rPr>
        <w:drawing>
          <wp:inline distT="0" distB="0" distL="0" distR="0" wp14:anchorId="4AFB8369" wp14:editId="1C3E9991">
            <wp:extent cx="1408748" cy="777240"/>
            <wp:effectExtent l="0" t="0" r="0" b="10160"/>
            <wp:docPr id="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08748" cy="777240"/>
                    </a:xfrm>
                    <a:prstGeom prst="rect">
                      <a:avLst/>
                    </a:prstGeom>
                    <a:noFill/>
                    <a:ln>
                      <a:noFill/>
                    </a:ln>
                  </pic:spPr>
                </pic:pic>
              </a:graphicData>
            </a:graphic>
          </wp:inline>
        </w:drawing>
      </w:r>
    </w:p>
    <w:p w14:paraId="1ED81C4A" w14:textId="28888EF7" w:rsidR="00A03C69" w:rsidRPr="000309AC" w:rsidRDefault="00220DA2" w:rsidP="008E6964">
      <w:pPr>
        <w:pStyle w:val="Normal-indent"/>
      </w:pPr>
      <w:r>
        <w:t xml:space="preserve">Our goal for today is to </w:t>
      </w:r>
      <w:r w:rsidR="00586D27">
        <w:t xml:space="preserve">work with the </w:t>
      </w:r>
      <w:proofErr w:type="spellStart"/>
      <w:r w:rsidR="00586D27">
        <w:t>ListView</w:t>
      </w:r>
      <w:proofErr w:type="spellEnd"/>
      <w:r w:rsidR="00586D27">
        <w:t xml:space="preserve"> control, and by extension the different adapter types that you use to supply data to those controls</w:t>
      </w:r>
      <w:r>
        <w:t>.</w:t>
      </w:r>
      <w:r w:rsidR="000309AC">
        <w:t xml:space="preserve">  A </w:t>
      </w:r>
      <w:proofErr w:type="spellStart"/>
      <w:r w:rsidR="000309AC">
        <w:t>ListView</w:t>
      </w:r>
      <w:proofErr w:type="spellEnd"/>
      <w:r w:rsidR="000309AC">
        <w:t xml:space="preserve"> is used primarily to display </w:t>
      </w:r>
      <w:r w:rsidR="000309AC">
        <w:rPr>
          <w:i/>
        </w:rPr>
        <w:t>lists</w:t>
      </w:r>
      <w:r w:rsidR="000309AC">
        <w:t xml:space="preserve"> of data.  It is the equivalent to the </w:t>
      </w:r>
      <w:proofErr w:type="spellStart"/>
      <w:r w:rsidR="000309AC">
        <w:t>ListBox</w:t>
      </w:r>
      <w:proofErr w:type="spellEnd"/>
      <w:r w:rsidR="000309AC">
        <w:t xml:space="preserve"> in the Windows world.  You can customize how the list is rendered, decide what happens when the user taps on an item and manage scrolling. Before we start looking at code, it’s helpful to understand all the pieces that make up a </w:t>
      </w:r>
      <w:proofErr w:type="spellStart"/>
      <w:r w:rsidR="000309AC">
        <w:t>ListView</w:t>
      </w:r>
      <w:proofErr w:type="spellEnd"/>
      <w:r w:rsidR="000309AC">
        <w:t>.</w:t>
      </w:r>
    </w:p>
    <w:p w14:paraId="5F1DFB6D" w14:textId="2EC264EE" w:rsidR="00586D27" w:rsidRDefault="00586D27" w:rsidP="00586D27">
      <w:pPr>
        <w:pStyle w:val="Heading3"/>
      </w:pPr>
      <w:r>
        <w:t xml:space="preserve">Slide 03: Parts of a </w:t>
      </w:r>
      <w:proofErr w:type="spellStart"/>
      <w:r>
        <w:t>ListView</w:t>
      </w:r>
      <w:proofErr w:type="spellEnd"/>
    </w:p>
    <w:p w14:paraId="443E8D60" w14:textId="2536645D" w:rsidR="00586D27" w:rsidRDefault="000309AC" w:rsidP="00586D27">
      <w:pPr>
        <w:pStyle w:val="Normal-indent"/>
      </w:pPr>
      <w:r>
        <w:rPr>
          <w:noProof/>
          <w:lang w:eastAsia="en-US"/>
        </w:rPr>
        <w:drawing>
          <wp:inline distT="0" distB="0" distL="0" distR="0" wp14:anchorId="35A3B6E2" wp14:editId="3B90D56D">
            <wp:extent cx="1390364" cy="777240"/>
            <wp:effectExtent l="0" t="0" r="6985" b="10160"/>
            <wp:docPr id="1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90364" cy="777240"/>
                    </a:xfrm>
                    <a:prstGeom prst="rect">
                      <a:avLst/>
                    </a:prstGeom>
                    <a:noFill/>
                    <a:ln>
                      <a:noFill/>
                    </a:ln>
                  </pic:spPr>
                </pic:pic>
              </a:graphicData>
            </a:graphic>
          </wp:inline>
        </w:drawing>
      </w:r>
    </w:p>
    <w:p w14:paraId="3E587B28" w14:textId="4E41E0AA" w:rsidR="000309AC" w:rsidRDefault="000309AC" w:rsidP="00586D27">
      <w:pPr>
        <w:pStyle w:val="Normal-indent"/>
      </w:pPr>
      <w:r>
        <w:t xml:space="preserve">A </w:t>
      </w:r>
      <w:proofErr w:type="spellStart"/>
      <w:r>
        <w:t>ListView</w:t>
      </w:r>
      <w:proofErr w:type="spellEnd"/>
      <w:r>
        <w:t xml:space="preserve"> consists of several elements.  First, it has the data to displ</w:t>
      </w:r>
      <w:r w:rsidR="000C1F96">
        <w:t xml:space="preserve">ay.  This can be as simple as an array </w:t>
      </w:r>
      <w:r>
        <w:t xml:space="preserve">of strings </w:t>
      </w:r>
      <w:r w:rsidR="000C1F96">
        <w:t xml:space="preserve">like you saw in the Introduction to Android lab, </w:t>
      </w:r>
      <w:r>
        <w:t xml:space="preserve">or you can use complex </w:t>
      </w:r>
      <w:r w:rsidR="000C1F96">
        <w:t xml:space="preserve">objects of your own design to manage the data.  The point is, this is just data that you need to display on the screen and it’s going to be contained in some form of enumerable collection.  For each item in the collection, Android will render a row.  The row, surrounded by the yellow box on the slide, is the visual representation of the data in the list.  Each row has it’s own View to render that data and the View, determined by the Layout Style, can either be a standard, built-in layout style, or a custom view created by the developer.  In addition, rows can all use the same layout style, or they can use different styles based on the content. </w:t>
      </w:r>
    </w:p>
    <w:p w14:paraId="3A93AC33" w14:textId="67F1E949" w:rsidR="000C1F96" w:rsidRPr="00586D27" w:rsidRDefault="000C1F96" w:rsidP="00586D27">
      <w:pPr>
        <w:pStyle w:val="Normal-indent"/>
      </w:pPr>
      <w:r>
        <w:t xml:space="preserve">The creation of the row’s View and population of the data into the row is done by the Adapter class.  The adapter is a non-visual </w:t>
      </w:r>
      <w:proofErr w:type="gramStart"/>
      <w:r>
        <w:t>class which</w:t>
      </w:r>
      <w:proofErr w:type="gramEnd"/>
      <w:r>
        <w:t xml:space="preserve"> binds the data to the </w:t>
      </w:r>
      <w:proofErr w:type="spellStart"/>
      <w:r>
        <w:t>ListView</w:t>
      </w:r>
      <w:proofErr w:type="spellEnd"/>
      <w:r>
        <w:t xml:space="preserve"> control and decides how to format each row as it’s created.  Android has several built-in Adapters, but it’s very common to create your own which you will see in the lab.</w:t>
      </w:r>
    </w:p>
    <w:p w14:paraId="5EB10966" w14:textId="3DA8D267" w:rsidR="001A38A1" w:rsidRDefault="00586D27">
      <w:pPr>
        <w:pStyle w:val="Heading3"/>
      </w:pPr>
      <w:r>
        <w:t>Slide 04</w:t>
      </w:r>
      <w:r w:rsidR="00F600A0">
        <w:t xml:space="preserve">: </w:t>
      </w:r>
      <w:r w:rsidR="001A38A1">
        <w:t xml:space="preserve">Module Objectives </w:t>
      </w:r>
    </w:p>
    <w:p w14:paraId="6CFE009B" w14:textId="4428683B" w:rsidR="006E1219" w:rsidRPr="006E1219" w:rsidRDefault="00586D27" w:rsidP="008E6964">
      <w:pPr>
        <w:pStyle w:val="Normal-indent"/>
      </w:pPr>
      <w:r>
        <w:rPr>
          <w:noProof/>
          <w:lang w:eastAsia="en-US"/>
        </w:rPr>
        <w:drawing>
          <wp:inline distT="0" distB="0" distL="0" distR="0" wp14:anchorId="05D878D3" wp14:editId="6D507BE2">
            <wp:extent cx="1394693" cy="777240"/>
            <wp:effectExtent l="0" t="0" r="2540" b="10160"/>
            <wp:docPr id="1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94693" cy="777240"/>
                    </a:xfrm>
                    <a:prstGeom prst="rect">
                      <a:avLst/>
                    </a:prstGeom>
                    <a:noFill/>
                    <a:ln>
                      <a:noFill/>
                    </a:ln>
                  </pic:spPr>
                </pic:pic>
              </a:graphicData>
            </a:graphic>
          </wp:inline>
        </w:drawing>
      </w:r>
    </w:p>
    <w:p w14:paraId="7ADFDCAA" w14:textId="3BB47AD3" w:rsidR="000C1F96" w:rsidRDefault="000C1F96" w:rsidP="00002C02">
      <w:pPr>
        <w:pStyle w:val="Normal-indent"/>
      </w:pPr>
      <w:r>
        <w:t>As I mentioned, we will be creating a conference application that will display a list of speakers and sessions</w:t>
      </w:r>
      <w:r w:rsidR="00C401C7">
        <w:t>.</w:t>
      </w:r>
      <w:r>
        <w:t xml:space="preserve">  I will be creating the application as we go, but you have a pre-built solution that you will be able to work through to be able to keep the pace light and interactive.  As a first step, let me show you the finished application we will be building.</w:t>
      </w:r>
      <w:r w:rsidR="006A6EFA">
        <w:t xml:space="preserve">  Go ahead and load the </w:t>
      </w:r>
      <w:proofErr w:type="spellStart"/>
      <w:r w:rsidR="006A6EFA">
        <w:t>ListViewsAndroid</w:t>
      </w:r>
      <w:proofErr w:type="spellEnd"/>
      <w:r w:rsidR="006A6EFA">
        <w:t xml:space="preserve"> solution that is located in the </w:t>
      </w:r>
      <w:proofErr w:type="spellStart"/>
      <w:r w:rsidR="006A6EFA">
        <w:t>ListViewsAndroid_Begin</w:t>
      </w:r>
      <w:proofErr w:type="spellEnd"/>
      <w:r w:rsidR="006A6EFA">
        <w:t xml:space="preserve"> folder in the lab assets you downloaded.</w:t>
      </w:r>
      <w:r w:rsidR="008C0B32">
        <w:t xml:space="preserve">  This is the solution we will be working in the entire time and it h</w:t>
      </w:r>
      <w:r w:rsidR="00E6240C">
        <w:t xml:space="preserve">as six different projects in it, each one will show a specific feature of the </w:t>
      </w:r>
      <w:proofErr w:type="spellStart"/>
      <w:r w:rsidR="00E6240C">
        <w:t>ListView</w:t>
      </w:r>
      <w:proofErr w:type="spellEnd"/>
      <w:r w:rsidR="00E6240C">
        <w:t>:</w:t>
      </w:r>
    </w:p>
    <w:p w14:paraId="15D8BECE" w14:textId="77777777" w:rsidR="00E6240C" w:rsidRDefault="00E6240C" w:rsidP="00E6240C">
      <w:pPr>
        <w:pStyle w:val="BulletList"/>
        <w:numPr>
          <w:ilvl w:val="0"/>
          <w:numId w:val="62"/>
        </w:numPr>
        <w:tabs>
          <w:tab w:val="left" w:pos="450"/>
        </w:tabs>
        <w:ind w:left="1170"/>
        <w:jc w:val="left"/>
      </w:pPr>
      <w:r>
        <w:rPr>
          <w:b/>
        </w:rPr>
        <w:t>ListViewsInAndroid</w:t>
      </w:r>
      <w:r w:rsidRPr="00996C2B">
        <w:rPr>
          <w:b/>
        </w:rPr>
        <w:t>_demo1</w:t>
      </w:r>
      <w:r>
        <w:t xml:space="preserve"> – Implement a basic table using </w:t>
      </w:r>
      <w:proofErr w:type="spellStart"/>
      <w:r w:rsidRPr="00D40ABD">
        <w:rPr>
          <w:rStyle w:val="CodeInline"/>
        </w:rPr>
        <w:t>ArrayAdapter</w:t>
      </w:r>
      <w:proofErr w:type="spellEnd"/>
      <w:r w:rsidRPr="00D40ABD">
        <w:rPr>
          <w:rStyle w:val="CodeInline"/>
        </w:rPr>
        <w:t>&lt;T&gt;</w:t>
      </w:r>
      <w:r>
        <w:t>.</w:t>
      </w:r>
    </w:p>
    <w:p w14:paraId="371CA99F" w14:textId="77777777" w:rsidR="00E6240C" w:rsidRDefault="00E6240C" w:rsidP="00E6240C">
      <w:pPr>
        <w:pStyle w:val="BulletList"/>
        <w:numPr>
          <w:ilvl w:val="0"/>
          <w:numId w:val="62"/>
        </w:numPr>
        <w:tabs>
          <w:tab w:val="left" w:pos="450"/>
        </w:tabs>
        <w:ind w:left="1170"/>
      </w:pPr>
      <w:r>
        <w:rPr>
          <w:b/>
        </w:rPr>
        <w:t>ListViewsInAndroid</w:t>
      </w:r>
      <w:r w:rsidRPr="00996C2B">
        <w:rPr>
          <w:b/>
        </w:rPr>
        <w:t>_demo</w:t>
      </w:r>
      <w:r>
        <w:rPr>
          <w:b/>
        </w:rPr>
        <w:t>2</w:t>
      </w:r>
      <w:r>
        <w:t xml:space="preserve"> – Use a custom </w:t>
      </w:r>
      <w:r w:rsidRPr="004A2C1C">
        <w:rPr>
          <w:rStyle w:val="CodeInline"/>
        </w:rPr>
        <w:t>Adapter</w:t>
      </w:r>
    </w:p>
    <w:p w14:paraId="61A408DC" w14:textId="77777777" w:rsidR="00E6240C" w:rsidRDefault="00E6240C" w:rsidP="00E6240C">
      <w:pPr>
        <w:pStyle w:val="BulletList"/>
        <w:numPr>
          <w:ilvl w:val="0"/>
          <w:numId w:val="62"/>
        </w:numPr>
        <w:tabs>
          <w:tab w:val="left" w:pos="450"/>
        </w:tabs>
        <w:ind w:left="1170"/>
      </w:pPr>
      <w:r>
        <w:rPr>
          <w:b/>
        </w:rPr>
        <w:t>ListViewsInAndroid</w:t>
      </w:r>
      <w:r w:rsidRPr="00996C2B">
        <w:rPr>
          <w:b/>
        </w:rPr>
        <w:t>_demo</w:t>
      </w:r>
      <w:r>
        <w:rPr>
          <w:b/>
        </w:rPr>
        <w:t>3</w:t>
      </w:r>
      <w:r>
        <w:t xml:space="preserve"> – Use different built-in row cell styles.</w:t>
      </w:r>
    </w:p>
    <w:p w14:paraId="6CF4C06D" w14:textId="77777777" w:rsidR="00E6240C" w:rsidRDefault="00E6240C" w:rsidP="00E6240C">
      <w:pPr>
        <w:pStyle w:val="BulletList"/>
        <w:numPr>
          <w:ilvl w:val="0"/>
          <w:numId w:val="62"/>
        </w:numPr>
        <w:tabs>
          <w:tab w:val="left" w:pos="450"/>
        </w:tabs>
        <w:ind w:left="1170"/>
      </w:pPr>
      <w:r>
        <w:rPr>
          <w:b/>
        </w:rPr>
        <w:t>ListViewsInAndroid</w:t>
      </w:r>
      <w:r w:rsidRPr="00996C2B">
        <w:rPr>
          <w:b/>
        </w:rPr>
        <w:t>_demo</w:t>
      </w:r>
      <w:r>
        <w:rPr>
          <w:b/>
        </w:rPr>
        <w:t>4</w:t>
      </w:r>
      <w:r>
        <w:t xml:space="preserve"> – Using a custom row cell style.</w:t>
      </w:r>
    </w:p>
    <w:p w14:paraId="04871401" w14:textId="77777777" w:rsidR="00E6240C" w:rsidRDefault="00E6240C" w:rsidP="00E6240C">
      <w:pPr>
        <w:pStyle w:val="BulletList"/>
        <w:numPr>
          <w:ilvl w:val="0"/>
          <w:numId w:val="62"/>
        </w:numPr>
        <w:tabs>
          <w:tab w:val="left" w:pos="450"/>
        </w:tabs>
        <w:ind w:left="1170"/>
      </w:pPr>
      <w:r>
        <w:rPr>
          <w:b/>
        </w:rPr>
        <w:t>ListViewsInAndroid</w:t>
      </w:r>
      <w:r w:rsidRPr="00996C2B">
        <w:rPr>
          <w:b/>
        </w:rPr>
        <w:t>_demo</w:t>
      </w:r>
      <w:r>
        <w:rPr>
          <w:b/>
        </w:rPr>
        <w:t>5</w:t>
      </w:r>
      <w:r>
        <w:t xml:space="preserve"> – Add fast scrolling and section indexes.</w:t>
      </w:r>
    </w:p>
    <w:p w14:paraId="4D172E53" w14:textId="77777777" w:rsidR="00E6240C" w:rsidRDefault="00E6240C" w:rsidP="00E6240C">
      <w:pPr>
        <w:pStyle w:val="BulletList"/>
        <w:numPr>
          <w:ilvl w:val="0"/>
          <w:numId w:val="62"/>
        </w:numPr>
        <w:tabs>
          <w:tab w:val="left" w:pos="450"/>
        </w:tabs>
        <w:ind w:left="1170"/>
      </w:pPr>
      <w:r>
        <w:rPr>
          <w:b/>
        </w:rPr>
        <w:t>ListViewsInAndroid</w:t>
      </w:r>
      <w:r w:rsidRPr="00996C2B">
        <w:rPr>
          <w:b/>
        </w:rPr>
        <w:t>_demo</w:t>
      </w:r>
      <w:r>
        <w:rPr>
          <w:b/>
        </w:rPr>
        <w:t>6</w:t>
      </w:r>
      <w:r>
        <w:t xml:space="preserve"> – Use </w:t>
      </w:r>
      <w:proofErr w:type="spellStart"/>
      <w:r w:rsidRPr="003069E5">
        <w:t>ListViews</w:t>
      </w:r>
      <w:proofErr w:type="spellEnd"/>
      <w:r>
        <w:t xml:space="preserve"> for navigation.</w:t>
      </w:r>
    </w:p>
    <w:p w14:paraId="6580473F" w14:textId="77777777" w:rsidR="005828EE" w:rsidRDefault="005828EE" w:rsidP="00002C02">
      <w:pPr>
        <w:pStyle w:val="Normal-indent"/>
      </w:pPr>
    </w:p>
    <w:p w14:paraId="7F580A49" w14:textId="2BBA128C" w:rsidR="00C401C7" w:rsidRDefault="005828EE" w:rsidP="0075213F">
      <w:pPr>
        <w:pStyle w:val="NoteParagraph"/>
      </w:pPr>
      <w:r>
        <w:t xml:space="preserve">Switch to Xamarin Studio and show the completed Demo6 project – launch it in the emulator and go through each screen showing the navigation.  Point out that each screen is a </w:t>
      </w:r>
      <w:proofErr w:type="spellStart"/>
      <w:r>
        <w:t>ListView</w:t>
      </w:r>
      <w:proofErr w:type="spellEnd"/>
      <w:r>
        <w:t xml:space="preserve"> displaying different content.</w:t>
      </w:r>
    </w:p>
    <w:p w14:paraId="081D1914" w14:textId="69863455" w:rsidR="00C401C7" w:rsidRDefault="004458E1" w:rsidP="008E6964">
      <w:pPr>
        <w:pStyle w:val="Heading3"/>
      </w:pPr>
      <w:r>
        <w:t>Slide 05</w:t>
      </w:r>
      <w:r w:rsidR="00C401C7">
        <w:t>: Let's Get Started</w:t>
      </w:r>
    </w:p>
    <w:p w14:paraId="6F8F85FB" w14:textId="300F7032" w:rsidR="00C401C7" w:rsidRDefault="0075213F" w:rsidP="00002C02">
      <w:pPr>
        <w:pStyle w:val="Normal-indent"/>
      </w:pPr>
      <w:r>
        <w:rPr>
          <w:noProof/>
          <w:lang w:eastAsia="en-US"/>
        </w:rPr>
        <w:drawing>
          <wp:inline distT="0" distB="0" distL="0" distR="0" wp14:anchorId="6ADFDF4A" wp14:editId="63FEAD9A">
            <wp:extent cx="1394464" cy="777240"/>
            <wp:effectExtent l="0" t="0" r="2540" b="10160"/>
            <wp:docPr id="2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394464" cy="777240"/>
                    </a:xfrm>
                    <a:prstGeom prst="rect">
                      <a:avLst/>
                    </a:prstGeom>
                    <a:noFill/>
                    <a:ln>
                      <a:noFill/>
                    </a:ln>
                  </pic:spPr>
                </pic:pic>
              </a:graphicData>
            </a:graphic>
          </wp:inline>
        </w:drawing>
      </w:r>
    </w:p>
    <w:p w14:paraId="37853A9B" w14:textId="67784FF3" w:rsidR="00C401C7" w:rsidRDefault="0075213F" w:rsidP="00002C02">
      <w:pPr>
        <w:pStyle w:val="Normal-indent"/>
      </w:pPr>
      <w:r>
        <w:t>Now that we’ve seen the final project, l</w:t>
      </w:r>
      <w:r w:rsidR="009B2C25">
        <w:t xml:space="preserve">et’s </w:t>
      </w:r>
      <w:r>
        <w:t xml:space="preserve">go ahead and create it.  Set your startup project to ListViewsInAndroid_demo1 by </w:t>
      </w:r>
      <w:proofErr w:type="gramStart"/>
      <w:r>
        <w:t>right-clicking</w:t>
      </w:r>
      <w:proofErr w:type="gramEnd"/>
      <w:r>
        <w:t xml:space="preserve"> on the project and selecting </w:t>
      </w:r>
      <w:r w:rsidRPr="0075213F">
        <w:rPr>
          <w:rStyle w:val="UIItem"/>
        </w:rPr>
        <w:t>Set As Startup Project</w:t>
      </w:r>
      <w:r>
        <w:t xml:space="preserve">.  I am going to open a slightly different </w:t>
      </w:r>
      <w:r w:rsidR="0035049B">
        <w:t>project, which doesn’t contain all the code so we can add it,</w:t>
      </w:r>
      <w:r>
        <w:t xml:space="preserve"> and I can tell you what each piece does.</w:t>
      </w:r>
      <w:r w:rsidR="00CA51BF">
        <w:t xml:space="preserve">  Your solution has a set of TODO comments that you can see if you open your Task Pad or Task List if you are using Visual Studio.  As we go through the lab exercise, I will point out each TODO we are on and you can double-click on it in the Task Pad and it will jump you to that code.</w:t>
      </w:r>
    </w:p>
    <w:p w14:paraId="5C74048D" w14:textId="01998935" w:rsidR="00213DDF" w:rsidRDefault="00213DDF" w:rsidP="00213DDF">
      <w:pPr>
        <w:pStyle w:val="Heading2"/>
      </w:pPr>
      <w:r>
        <w:t xml:space="preserve"> Lecture 1: </w:t>
      </w:r>
      <w:r w:rsidR="0075213F">
        <w:t>Lecture 1</w:t>
      </w:r>
      <w:r>
        <w:t xml:space="preserve"> Exercise</w:t>
      </w:r>
    </w:p>
    <w:p w14:paraId="4091327D" w14:textId="77777777" w:rsidR="00213DDF" w:rsidRPr="003B17DE" w:rsidRDefault="00213DDF" w:rsidP="00213DDF">
      <w:pPr>
        <w:pStyle w:val="NoteParagraph"/>
        <w:rPr>
          <w:b/>
        </w:rPr>
      </w:pPr>
      <w:r w:rsidRPr="003B17DE">
        <w:rPr>
          <w:b/>
        </w:rPr>
        <w:lastRenderedPageBreak/>
        <w:t>INSTRUCTOR TASKS FOR THIS LAB</w:t>
      </w:r>
    </w:p>
    <w:p w14:paraId="1579B18A" w14:textId="38A836DF" w:rsidR="00213DDF" w:rsidRDefault="00DA7B58" w:rsidP="008E6964">
      <w:pPr>
        <w:pStyle w:val="NoteParagraph"/>
        <w:numPr>
          <w:ilvl w:val="0"/>
          <w:numId w:val="55"/>
        </w:numPr>
      </w:pPr>
      <w:r>
        <w:t>Work through six different exercises contain in the solution that build on each other</w:t>
      </w:r>
      <w:r w:rsidR="00213DDF">
        <w:t>.</w:t>
      </w:r>
      <w:r>
        <w:t xml:space="preserve">  The projects are all in the _Instructor solution – make sure you are familiar with the projects.</w:t>
      </w:r>
    </w:p>
    <w:p w14:paraId="0A0DB593" w14:textId="16FC514F" w:rsidR="00213DDF" w:rsidRDefault="00C55719" w:rsidP="00213DDF">
      <w:pPr>
        <w:pStyle w:val="Heading3"/>
        <w:ind w:left="0"/>
        <w:rPr>
          <w:rFonts w:eastAsiaTheme="minorHAnsi"/>
        </w:rPr>
      </w:pPr>
      <w:r>
        <w:rPr>
          <w:rFonts w:eastAsiaTheme="minorHAnsi"/>
        </w:rPr>
        <w:t xml:space="preserve">Populating a </w:t>
      </w:r>
      <w:proofErr w:type="spellStart"/>
      <w:r>
        <w:rPr>
          <w:rFonts w:eastAsiaTheme="minorHAnsi"/>
        </w:rPr>
        <w:t>ListView</w:t>
      </w:r>
      <w:proofErr w:type="spellEnd"/>
      <w:r>
        <w:rPr>
          <w:rFonts w:eastAsiaTheme="minorHAnsi"/>
        </w:rPr>
        <w:t xml:space="preserve"> with Data</w:t>
      </w:r>
    </w:p>
    <w:p w14:paraId="5A56CB89" w14:textId="4923F46E" w:rsidR="00C55719" w:rsidRDefault="00C55719" w:rsidP="00C55719">
      <w:pPr>
        <w:pStyle w:val="Normal-indent"/>
      </w:pPr>
      <w:r>
        <w:t>To start out, once you’ve got the first project selected as active, let’s build it and make sure it runs in the emulator.</w:t>
      </w:r>
      <w:r w:rsidR="00E70E4E">
        <w:t xml:space="preserve">  This will also make sure the emulator is up and running.</w:t>
      </w:r>
    </w:p>
    <w:p w14:paraId="08C48BC0" w14:textId="65E07793" w:rsidR="00C55719" w:rsidRDefault="00E70E4E" w:rsidP="00E70E4E">
      <w:pPr>
        <w:pStyle w:val="NoteParagraph"/>
        <w:numPr>
          <w:ilvl w:val="0"/>
          <w:numId w:val="64"/>
        </w:numPr>
      </w:pPr>
      <w:r>
        <w:t>Set ListViewsInAndroid_demo1 as the active project.</w:t>
      </w:r>
    </w:p>
    <w:p w14:paraId="523211C4" w14:textId="737DC6E4" w:rsidR="00E70E4E" w:rsidRDefault="00E70E4E" w:rsidP="00E70E4E">
      <w:pPr>
        <w:pStyle w:val="NoteParagraph"/>
        <w:numPr>
          <w:ilvl w:val="0"/>
          <w:numId w:val="64"/>
        </w:numPr>
      </w:pPr>
      <w:r>
        <w:t>Build and run it – show a blank screen with no data.</w:t>
      </w:r>
    </w:p>
    <w:p w14:paraId="0364EF04" w14:textId="28C2AFFD" w:rsidR="00E70E4E" w:rsidRDefault="00E70E4E" w:rsidP="00C55719">
      <w:pPr>
        <w:pStyle w:val="Normal-indent"/>
      </w:pPr>
      <w:r>
        <w:t xml:space="preserve">To display a </w:t>
      </w:r>
      <w:proofErr w:type="spellStart"/>
      <w:r>
        <w:t>ListView</w:t>
      </w:r>
      <w:proofErr w:type="spellEnd"/>
      <w:r>
        <w:t xml:space="preserve">, it must be added to the layout of an Activity.  Then the Activity must implement the interface </w:t>
      </w:r>
      <w:proofErr w:type="spellStart"/>
      <w:r w:rsidRPr="00E70E4E">
        <w:rPr>
          <w:rStyle w:val="CodeInline"/>
        </w:rPr>
        <w:t>IListAdapter</w:t>
      </w:r>
      <w:proofErr w:type="spellEnd"/>
      <w:r>
        <w:t xml:space="preserve"> that provides the methods that the </w:t>
      </w:r>
      <w:proofErr w:type="spellStart"/>
      <w:r>
        <w:t>ListView</w:t>
      </w:r>
      <w:proofErr w:type="spellEnd"/>
      <w:r>
        <w:t xml:space="preserve"> calls to populate itself with data.  Android provides a built-in </w:t>
      </w:r>
      <w:proofErr w:type="spellStart"/>
      <w:r w:rsidRPr="00E70E4E">
        <w:rPr>
          <w:rStyle w:val="CodeInline"/>
        </w:rPr>
        <w:t>ListActivity</w:t>
      </w:r>
      <w:proofErr w:type="spellEnd"/>
      <w:r>
        <w:t xml:space="preserve"> class that you can use without defining any custom layout XML or code.  The </w:t>
      </w:r>
      <w:proofErr w:type="spellStart"/>
      <w:r w:rsidRPr="00E70E4E">
        <w:rPr>
          <w:rStyle w:val="CodeInline"/>
        </w:rPr>
        <w:t>ListActivity</w:t>
      </w:r>
      <w:proofErr w:type="spellEnd"/>
      <w:r>
        <w:t xml:space="preserve"> automatically creates the </w:t>
      </w:r>
      <w:proofErr w:type="spellStart"/>
      <w:r>
        <w:t>ListView</w:t>
      </w:r>
      <w:proofErr w:type="spellEnd"/>
      <w:r>
        <w:t xml:space="preserve"> and exposes a </w:t>
      </w:r>
      <w:proofErr w:type="spellStart"/>
      <w:r w:rsidRPr="00E70E4E">
        <w:rPr>
          <w:rStyle w:val="CodeInline"/>
        </w:rPr>
        <w:t>ListAdapter</w:t>
      </w:r>
      <w:proofErr w:type="spellEnd"/>
      <w:r>
        <w:t xml:space="preserve"> property to supply the row views to display.  This property must be assigned to an Adapter class.</w:t>
      </w:r>
      <w:r w:rsidR="003F62A5">
        <w:t xml:space="preserve">  </w:t>
      </w:r>
    </w:p>
    <w:p w14:paraId="2C3C84E3" w14:textId="655AA762" w:rsidR="003F62A5" w:rsidRDefault="003F62A5" w:rsidP="00C55719">
      <w:pPr>
        <w:pStyle w:val="Normal-indent"/>
      </w:pPr>
      <w:r>
        <w:t xml:space="preserve">This first project is using a </w:t>
      </w:r>
      <w:proofErr w:type="spellStart"/>
      <w:r w:rsidRPr="00854974">
        <w:rPr>
          <w:rStyle w:val="CodeInline"/>
        </w:rPr>
        <w:t>ListActivity</w:t>
      </w:r>
      <w:proofErr w:type="spellEnd"/>
      <w:r>
        <w:t xml:space="preserve"> as the main launching activity.  Go ahead and open up the </w:t>
      </w:r>
      <w:proofErr w:type="spellStart"/>
      <w:r w:rsidRPr="003F62A5">
        <w:rPr>
          <w:b/>
        </w:rPr>
        <w:t>SpeakersActivity.cs</w:t>
      </w:r>
      <w:proofErr w:type="spellEnd"/>
      <w:r>
        <w:t xml:space="preserve"> file and you should find some commented out code, which creates an array of strings and then assigns, a </w:t>
      </w:r>
      <w:proofErr w:type="spellStart"/>
      <w:r w:rsidRPr="003F62A5">
        <w:rPr>
          <w:rStyle w:val="CodeInline"/>
        </w:rPr>
        <w:t>StringArrayAdapter</w:t>
      </w:r>
      <w:proofErr w:type="spellEnd"/>
      <w:r w:rsidRPr="003F62A5">
        <w:rPr>
          <w:rStyle w:val="CodeInline"/>
        </w:rPr>
        <w:t>&lt;string&gt;</w:t>
      </w:r>
      <w:r>
        <w:t xml:space="preserve"> to the </w:t>
      </w:r>
      <w:proofErr w:type="spellStart"/>
      <w:r w:rsidRPr="003F62A5">
        <w:rPr>
          <w:rStyle w:val="CodeInline"/>
        </w:rPr>
        <w:t>ListAdapter</w:t>
      </w:r>
      <w:proofErr w:type="spellEnd"/>
      <w:r>
        <w:t xml:space="preserve"> property.</w:t>
      </w:r>
    </w:p>
    <w:p w14:paraId="4FE6473D" w14:textId="49049CFF" w:rsidR="003F62A5" w:rsidRDefault="003F62A5" w:rsidP="003F62A5">
      <w:pPr>
        <w:pStyle w:val="Sidebar"/>
      </w:pPr>
      <w:r>
        <w:t>TODO: Demo1 – Step 1 – uncomment this to display data in the list</w:t>
      </w:r>
    </w:p>
    <w:p w14:paraId="2BC824A3" w14:textId="7079B70E" w:rsidR="005032EA" w:rsidRDefault="005032EA" w:rsidP="005032EA">
      <w:pPr>
        <w:ind w:left="720"/>
        <w:rPr>
          <w:rFonts w:ascii="Wingdings" w:eastAsiaTheme="minorHAnsi" w:hAnsi="Wingdings" w:cs="Wingdings"/>
        </w:rPr>
      </w:pPr>
      <w:r>
        <w:rPr>
          <w:rFonts w:eastAsiaTheme="minorHAnsi"/>
        </w:rPr>
        <w:t xml:space="preserve">The simplest way to display data in a list is to use the built-in </w:t>
      </w:r>
      <w:proofErr w:type="spellStart"/>
      <w:r>
        <w:rPr>
          <w:rFonts w:eastAsiaTheme="minorHAnsi"/>
        </w:rPr>
        <w:t>ArrayAdapter</w:t>
      </w:r>
      <w:proofErr w:type="spellEnd"/>
      <w:r>
        <w:rPr>
          <w:rFonts w:eastAsiaTheme="minorHAnsi"/>
        </w:rPr>
        <w:t xml:space="preserve"> class to bind a collection of data to a </w:t>
      </w:r>
      <w:proofErr w:type="spellStart"/>
      <w:r>
        <w:rPr>
          <w:rFonts w:eastAsiaTheme="minorHAnsi"/>
        </w:rPr>
        <w:t>ListView</w:t>
      </w:r>
      <w:proofErr w:type="spellEnd"/>
      <w:r>
        <w:rPr>
          <w:rFonts w:eastAsiaTheme="minorHAnsi"/>
        </w:rPr>
        <w:t xml:space="preserve"> control.  </w:t>
      </w:r>
      <w:proofErr w:type="spellStart"/>
      <w:r>
        <w:rPr>
          <w:rFonts w:eastAsiaTheme="minorHAnsi"/>
        </w:rPr>
        <w:t>ArrayAdapter</w:t>
      </w:r>
      <w:proofErr w:type="spellEnd"/>
      <w:r w:rsidR="009D3C24">
        <w:rPr>
          <w:rFonts w:eastAsiaTheme="minorHAnsi"/>
        </w:rPr>
        <w:t>&lt;T&gt;</w:t>
      </w:r>
      <w:r>
        <w:rPr>
          <w:rFonts w:eastAsiaTheme="minorHAnsi"/>
        </w:rPr>
        <w:t xml:space="preserve"> uses three things to render a list: </w:t>
      </w:r>
      <w:r>
        <w:rPr>
          <w:rFonts w:ascii="Times" w:eastAsiaTheme="minorHAnsi" w:hAnsi="Times" w:cs="Times"/>
        </w:rPr>
        <w:t> </w:t>
      </w:r>
    </w:p>
    <w:p w14:paraId="7FA7AC88" w14:textId="1F68F4A1" w:rsidR="005032EA" w:rsidRPr="005032EA" w:rsidRDefault="005032EA" w:rsidP="005032EA">
      <w:pPr>
        <w:pStyle w:val="ListParagraph"/>
        <w:numPr>
          <w:ilvl w:val="0"/>
          <w:numId w:val="66"/>
        </w:numPr>
        <w:rPr>
          <w:rFonts w:ascii="Times" w:eastAsiaTheme="minorHAnsi" w:hAnsi="Times" w:cs="Times"/>
        </w:rPr>
      </w:pPr>
      <w:r w:rsidRPr="005032EA">
        <w:rPr>
          <w:rFonts w:eastAsiaTheme="minorHAnsi"/>
        </w:rPr>
        <w:t>A context –</w:t>
      </w:r>
      <w:r w:rsidR="00B92C27">
        <w:rPr>
          <w:rFonts w:eastAsiaTheme="minorHAnsi"/>
        </w:rPr>
        <w:t xml:space="preserve"> </w:t>
      </w:r>
      <w:r w:rsidRPr="005032EA">
        <w:rPr>
          <w:rFonts w:eastAsiaTheme="minorHAnsi"/>
        </w:rPr>
        <w:t xml:space="preserve">a reference to the current activity </w:t>
      </w:r>
      <w:r w:rsidRPr="005032EA">
        <w:rPr>
          <w:rFonts w:ascii="Times" w:eastAsiaTheme="minorHAnsi" w:hAnsi="Times" w:cs="Times"/>
        </w:rPr>
        <w:t> </w:t>
      </w:r>
    </w:p>
    <w:p w14:paraId="7670BD87" w14:textId="3351D0A8" w:rsidR="005032EA" w:rsidRPr="005032EA" w:rsidRDefault="005032EA" w:rsidP="005032EA">
      <w:pPr>
        <w:pStyle w:val="ListParagraph"/>
        <w:numPr>
          <w:ilvl w:val="0"/>
          <w:numId w:val="66"/>
        </w:numPr>
        <w:rPr>
          <w:rFonts w:eastAsiaTheme="minorHAnsi"/>
        </w:rPr>
      </w:pPr>
      <w:r w:rsidRPr="005032EA">
        <w:rPr>
          <w:rFonts w:eastAsiaTheme="minorHAnsi"/>
        </w:rPr>
        <w:t xml:space="preserve">A layout resource ID </w:t>
      </w:r>
      <w:proofErr w:type="gramStart"/>
      <w:r w:rsidRPr="005032EA">
        <w:rPr>
          <w:rFonts w:eastAsiaTheme="minorHAnsi"/>
        </w:rPr>
        <w:t>which</w:t>
      </w:r>
      <w:proofErr w:type="gramEnd"/>
      <w:r w:rsidRPr="005032EA">
        <w:rPr>
          <w:rFonts w:eastAsiaTheme="minorHAnsi"/>
        </w:rPr>
        <w:t xml:space="preserve"> identifies which of the built-in layouts to use to generate the row view</w:t>
      </w:r>
      <w:r w:rsidR="00B92C27">
        <w:rPr>
          <w:rFonts w:eastAsiaTheme="minorHAnsi"/>
        </w:rPr>
        <w:t>.  We’ll use one that just displays a single line of text.</w:t>
      </w:r>
    </w:p>
    <w:p w14:paraId="37CB4674" w14:textId="64BE7D2B" w:rsidR="005032EA" w:rsidRPr="005032EA" w:rsidRDefault="005032EA" w:rsidP="005032EA">
      <w:pPr>
        <w:pStyle w:val="ListParagraph"/>
        <w:numPr>
          <w:ilvl w:val="0"/>
          <w:numId w:val="66"/>
        </w:numPr>
        <w:rPr>
          <w:rFonts w:ascii="Times" w:eastAsiaTheme="minorHAnsi" w:hAnsi="Times" w:cs="Times"/>
        </w:rPr>
      </w:pPr>
      <w:r w:rsidRPr="005032EA">
        <w:rPr>
          <w:rFonts w:eastAsiaTheme="minorHAnsi"/>
        </w:rPr>
        <w:t>An array of data based on the generic type.</w:t>
      </w:r>
      <w:r w:rsidR="00B92C27">
        <w:rPr>
          <w:rFonts w:eastAsiaTheme="minorHAnsi"/>
        </w:rPr>
        <w:t xml:space="preserve">  We will be using an array of strings here, so each item in the array will end up as a </w:t>
      </w:r>
      <w:proofErr w:type="spellStart"/>
      <w:r w:rsidR="00B92C27" w:rsidRPr="00B92C27">
        <w:rPr>
          <w:rStyle w:val="CodeInline"/>
          <w:rFonts w:eastAsiaTheme="minorHAnsi"/>
        </w:rPr>
        <w:t>TextView</w:t>
      </w:r>
      <w:proofErr w:type="spellEnd"/>
      <w:r w:rsidR="00B92C27">
        <w:rPr>
          <w:rFonts w:eastAsiaTheme="minorHAnsi"/>
        </w:rPr>
        <w:t xml:space="preserve"> on the screen.</w:t>
      </w:r>
    </w:p>
    <w:p w14:paraId="3B441330" w14:textId="7AB76DC7" w:rsidR="00E70E4E" w:rsidRDefault="00D92D9C" w:rsidP="00D92D9C">
      <w:pPr>
        <w:pStyle w:val="NoteParagraph"/>
        <w:jc w:val="left"/>
      </w:pPr>
      <w:r>
        <w:t xml:space="preserve">Open </w:t>
      </w:r>
      <w:proofErr w:type="spellStart"/>
      <w:r w:rsidRPr="00D92D9C">
        <w:rPr>
          <w:b/>
        </w:rPr>
        <w:t>SpeakersActivity.cs</w:t>
      </w:r>
      <w:proofErr w:type="spellEnd"/>
      <w:r>
        <w:t xml:space="preserve"> and in the </w:t>
      </w:r>
      <w:proofErr w:type="spellStart"/>
      <w:r w:rsidRPr="00D92D9C">
        <w:rPr>
          <w:b/>
        </w:rPr>
        <w:t>OnCreate</w:t>
      </w:r>
      <w:proofErr w:type="spellEnd"/>
      <w:r>
        <w:t xml:space="preserve"> method, add an array of strings (use a global class field) and assign a new </w:t>
      </w:r>
      <w:proofErr w:type="spellStart"/>
      <w:r w:rsidRPr="00D92D9C">
        <w:rPr>
          <w:rStyle w:val="CodeInline"/>
        </w:rPr>
        <w:t>StringArrayAdapter</w:t>
      </w:r>
      <w:proofErr w:type="spellEnd"/>
      <w:r w:rsidRPr="00D92D9C">
        <w:rPr>
          <w:rStyle w:val="CodeInline"/>
        </w:rPr>
        <w:t>&lt;string&gt;</w:t>
      </w:r>
    </w:p>
    <w:p w14:paraId="433CD0C4" w14:textId="39E39420" w:rsidR="00D92D9C" w:rsidRDefault="00D92D9C" w:rsidP="00D92D9C">
      <w:pPr>
        <w:pStyle w:val="CodeBlock"/>
      </w:pPr>
      <w:proofErr w:type="gramStart"/>
      <w:r w:rsidRPr="00D92D9C">
        <w:rPr>
          <w:color w:val="0000FF"/>
          <w:highlight w:val="yellow"/>
        </w:rPr>
        <w:t>string</w:t>
      </w:r>
      <w:proofErr w:type="gramEnd"/>
      <w:r w:rsidRPr="00D92D9C">
        <w:rPr>
          <w:highlight w:val="yellow"/>
        </w:rPr>
        <w:t>[] items;</w:t>
      </w:r>
      <w:r>
        <w:br/>
      </w:r>
      <w:r>
        <w:br/>
      </w:r>
      <w:r>
        <w:rPr>
          <w:color w:val="0000FF"/>
        </w:rPr>
        <w:t>protected</w:t>
      </w:r>
      <w:r>
        <w:t> </w:t>
      </w:r>
      <w:r>
        <w:rPr>
          <w:color w:val="0000FF"/>
        </w:rPr>
        <w:t>override</w:t>
      </w:r>
      <w:r>
        <w:t> </w:t>
      </w:r>
      <w:r>
        <w:rPr>
          <w:color w:val="0000FF"/>
        </w:rPr>
        <w:t>void</w:t>
      </w:r>
      <w:r>
        <w:t> </w:t>
      </w:r>
      <w:proofErr w:type="spellStart"/>
      <w:r>
        <w:t>OnCreate</w:t>
      </w:r>
      <w:proofErr w:type="spellEnd"/>
      <w:r>
        <w:t>(</w:t>
      </w:r>
      <w:r>
        <w:rPr>
          <w:color w:val="2B8FAF"/>
        </w:rPr>
        <w:t>Bundle</w:t>
      </w:r>
      <w:r>
        <w:t> bundle)</w:t>
      </w:r>
      <w:r>
        <w:br/>
        <w:t>{</w:t>
      </w:r>
      <w:r>
        <w:br/>
        <w:t>    </w:t>
      </w:r>
      <w:proofErr w:type="spellStart"/>
      <w:r>
        <w:rPr>
          <w:color w:val="0000FF"/>
        </w:rPr>
        <w:t>base</w:t>
      </w:r>
      <w:r>
        <w:t>.OnCreate</w:t>
      </w:r>
      <w:proofErr w:type="spellEnd"/>
      <w:r>
        <w:t>(bundle);</w:t>
      </w:r>
      <w:r>
        <w:br/>
      </w:r>
      <w:r>
        <w:br/>
        <w:t>    </w:t>
      </w:r>
      <w:r w:rsidRPr="007D35B9">
        <w:rPr>
          <w:highlight w:val="yellow"/>
        </w:rPr>
        <w:t>items = </w:t>
      </w:r>
      <w:r w:rsidRPr="007D35B9">
        <w:rPr>
          <w:color w:val="0000FF"/>
          <w:highlight w:val="yellow"/>
        </w:rPr>
        <w:t>new</w:t>
      </w:r>
      <w:r w:rsidRPr="007D35B9">
        <w:rPr>
          <w:highlight w:val="yellow"/>
        </w:rPr>
        <w:t> </w:t>
      </w:r>
      <w:r w:rsidRPr="007D35B9">
        <w:rPr>
          <w:color w:val="0000FF"/>
          <w:highlight w:val="yellow"/>
        </w:rPr>
        <w:t>string</w:t>
      </w:r>
      <w:r w:rsidRPr="007D35B9">
        <w:rPr>
          <w:highlight w:val="yellow"/>
        </w:rPr>
        <w:t>[] { </w:t>
      </w:r>
      <w:r w:rsidRPr="007D35B9">
        <w:rPr>
          <w:color w:val="A31515"/>
          <w:highlight w:val="yellow"/>
        </w:rPr>
        <w:t>"</w:t>
      </w:r>
      <w:r w:rsidR="007D35B9" w:rsidRPr="007D35B9">
        <w:rPr>
          <w:color w:val="A31515"/>
          <w:highlight w:val="yellow"/>
        </w:rPr>
        <w:t>Name 1</w:t>
      </w:r>
      <w:r w:rsidRPr="007D35B9">
        <w:rPr>
          <w:color w:val="A31515"/>
          <w:highlight w:val="yellow"/>
        </w:rPr>
        <w:t>"</w:t>
      </w:r>
      <w:r w:rsidRPr="007D35B9">
        <w:rPr>
          <w:highlight w:val="yellow"/>
        </w:rPr>
        <w:t>, </w:t>
      </w:r>
      <w:r w:rsidRPr="007D35B9">
        <w:rPr>
          <w:color w:val="A31515"/>
          <w:highlight w:val="yellow"/>
        </w:rPr>
        <w:t>"</w:t>
      </w:r>
      <w:r w:rsidR="007D35B9" w:rsidRPr="007D35B9">
        <w:rPr>
          <w:color w:val="A31515"/>
          <w:highlight w:val="yellow"/>
        </w:rPr>
        <w:t>Name 2</w:t>
      </w:r>
      <w:r w:rsidRPr="007D35B9">
        <w:rPr>
          <w:color w:val="A31515"/>
          <w:highlight w:val="yellow"/>
        </w:rPr>
        <w:t>"</w:t>
      </w:r>
      <w:r w:rsidRPr="007D35B9">
        <w:rPr>
          <w:highlight w:val="yellow"/>
        </w:rPr>
        <w:t>, </w:t>
      </w:r>
      <w:r w:rsidRPr="007D35B9">
        <w:rPr>
          <w:color w:val="A31515"/>
          <w:highlight w:val="yellow"/>
        </w:rPr>
        <w:t>"</w:t>
      </w:r>
      <w:r w:rsidR="007D35B9" w:rsidRPr="007D35B9">
        <w:rPr>
          <w:color w:val="A31515"/>
          <w:highlight w:val="yellow"/>
        </w:rPr>
        <w:t>Name 3</w:t>
      </w:r>
      <w:r w:rsidRPr="007D35B9">
        <w:rPr>
          <w:color w:val="A31515"/>
          <w:highlight w:val="yellow"/>
        </w:rPr>
        <w:t>"</w:t>
      </w:r>
      <w:r w:rsidRPr="007D35B9">
        <w:rPr>
          <w:highlight w:val="yellow"/>
        </w:rPr>
        <w:t>, </w:t>
      </w:r>
      <w:r w:rsidRPr="007D35B9">
        <w:rPr>
          <w:color w:val="A31515"/>
          <w:highlight w:val="yellow"/>
        </w:rPr>
        <w:t>"</w:t>
      </w:r>
      <w:r w:rsidR="007D35B9" w:rsidRPr="007D35B9">
        <w:rPr>
          <w:color w:val="A31515"/>
          <w:highlight w:val="yellow"/>
        </w:rPr>
        <w:t>Name 4</w:t>
      </w:r>
      <w:r w:rsidRPr="007D35B9">
        <w:rPr>
          <w:color w:val="A31515"/>
          <w:highlight w:val="yellow"/>
        </w:rPr>
        <w:t>"</w:t>
      </w:r>
      <w:r w:rsidRPr="007D35B9">
        <w:rPr>
          <w:highlight w:val="yellow"/>
        </w:rPr>
        <w:t> };</w:t>
      </w:r>
      <w:r w:rsidRPr="007D35B9">
        <w:rPr>
          <w:highlight w:val="yellow"/>
        </w:rPr>
        <w:br/>
        <w:t>    </w:t>
      </w:r>
      <w:proofErr w:type="spellStart"/>
      <w:r w:rsidRPr="007D35B9">
        <w:rPr>
          <w:highlight w:val="yellow"/>
        </w:rPr>
        <w:t>ListAdapter</w:t>
      </w:r>
      <w:proofErr w:type="spellEnd"/>
      <w:r w:rsidRPr="007D35B9">
        <w:rPr>
          <w:highlight w:val="yellow"/>
        </w:rPr>
        <w:t> = </w:t>
      </w:r>
      <w:r w:rsidRPr="007D35B9">
        <w:rPr>
          <w:color w:val="0000FF"/>
          <w:highlight w:val="yellow"/>
        </w:rPr>
        <w:t>new</w:t>
      </w:r>
      <w:r w:rsidRPr="007D35B9">
        <w:rPr>
          <w:highlight w:val="yellow"/>
        </w:rPr>
        <w:t> </w:t>
      </w:r>
      <w:proofErr w:type="spellStart"/>
      <w:r w:rsidRPr="007D35B9">
        <w:rPr>
          <w:color w:val="2B8FAF"/>
          <w:highlight w:val="yellow"/>
        </w:rPr>
        <w:t>ArrayAdapter</w:t>
      </w:r>
      <w:proofErr w:type="spellEnd"/>
      <w:r w:rsidRPr="007D35B9">
        <w:rPr>
          <w:highlight w:val="yellow"/>
        </w:rPr>
        <w:t>&lt;</w:t>
      </w:r>
      <w:r w:rsidRPr="007D35B9">
        <w:rPr>
          <w:color w:val="2B8FAF"/>
          <w:highlight w:val="yellow"/>
        </w:rPr>
        <w:t>String</w:t>
      </w:r>
      <w:r w:rsidRPr="007D35B9">
        <w:rPr>
          <w:highlight w:val="yellow"/>
        </w:rPr>
        <w:t>&gt;(</w:t>
      </w:r>
      <w:r w:rsidRPr="007D35B9">
        <w:rPr>
          <w:color w:val="0000FF"/>
          <w:highlight w:val="yellow"/>
        </w:rPr>
        <w:t>this</w:t>
      </w:r>
      <w:r w:rsidRPr="007D35B9">
        <w:rPr>
          <w:highlight w:val="yellow"/>
        </w:rPr>
        <w:t>, Android.</w:t>
      </w:r>
      <w:r w:rsidRPr="007D35B9">
        <w:rPr>
          <w:color w:val="2B8FAF"/>
          <w:highlight w:val="yellow"/>
        </w:rPr>
        <w:t>Resource</w:t>
      </w:r>
      <w:r w:rsidRPr="007D35B9">
        <w:rPr>
          <w:highlight w:val="yellow"/>
        </w:rPr>
        <w:t>.</w:t>
      </w:r>
      <w:r w:rsidRPr="007D35B9">
        <w:rPr>
          <w:color w:val="2B8FAF"/>
          <w:highlight w:val="yellow"/>
        </w:rPr>
        <w:t>Layout</w:t>
      </w:r>
      <w:r w:rsidRPr="007D35B9">
        <w:rPr>
          <w:highlight w:val="yellow"/>
        </w:rPr>
        <w:t>.SimpleListItem1, items);</w:t>
      </w:r>
      <w:r>
        <w:br/>
        <w:t>}</w:t>
      </w:r>
    </w:p>
    <w:p w14:paraId="450A9D2E" w14:textId="2C1E14E0" w:rsidR="00D92D9C" w:rsidRDefault="002F15B5" w:rsidP="002B650A">
      <w:pPr>
        <w:pStyle w:val="NoteParagraph"/>
        <w:numPr>
          <w:ilvl w:val="0"/>
          <w:numId w:val="65"/>
        </w:numPr>
        <w:ind w:left="1530"/>
      </w:pPr>
      <w:r>
        <w:t>Build and run the app again to show the list of data.</w:t>
      </w:r>
    </w:p>
    <w:p w14:paraId="0F4FB3F2" w14:textId="22722EED" w:rsidR="002B650A" w:rsidRDefault="002B650A" w:rsidP="002B650A">
      <w:pPr>
        <w:pStyle w:val="NoteParagraph"/>
        <w:numPr>
          <w:ilvl w:val="0"/>
          <w:numId w:val="65"/>
        </w:numPr>
        <w:ind w:left="1530"/>
      </w:pPr>
      <w:r>
        <w:t xml:space="preserve">Tap on an item – show </w:t>
      </w:r>
      <w:r w:rsidR="00320C8A">
        <w:t xml:space="preserve">that it has no behavior. </w:t>
      </w:r>
    </w:p>
    <w:p w14:paraId="7973D8E9" w14:textId="77777777" w:rsidR="006818AE" w:rsidRDefault="006818AE" w:rsidP="006818AE">
      <w:pPr>
        <w:pStyle w:val="Heading3"/>
        <w:ind w:left="0"/>
      </w:pPr>
      <w:r>
        <w:t>Responding to User Interactions</w:t>
      </w:r>
    </w:p>
    <w:p w14:paraId="5E314007" w14:textId="312D4457" w:rsidR="00320C8A" w:rsidRDefault="00320C8A" w:rsidP="00320C8A">
      <w:r>
        <w:t xml:space="preserve">We’d like some behavior when we tap on the item – to enable that, we need to override the </w:t>
      </w:r>
      <w:proofErr w:type="spellStart"/>
      <w:r w:rsidRPr="00A7549A">
        <w:rPr>
          <w:rStyle w:val="CodeInline"/>
        </w:rPr>
        <w:t>OnListItemClick</w:t>
      </w:r>
      <w:proofErr w:type="spellEnd"/>
      <w:r>
        <w:t xml:space="preserve"> method – this is part of the </w:t>
      </w:r>
      <w:proofErr w:type="spellStart"/>
      <w:r w:rsidRPr="00A7549A">
        <w:rPr>
          <w:rStyle w:val="CodeInline"/>
        </w:rPr>
        <w:t>IListAdapter</w:t>
      </w:r>
      <w:proofErr w:type="spellEnd"/>
      <w:r w:rsidR="00A7549A">
        <w:t xml:space="preserve"> interface that is used to communicate with the </w:t>
      </w:r>
      <w:proofErr w:type="spellStart"/>
      <w:r w:rsidR="00A7549A" w:rsidRPr="00A7549A">
        <w:t>ListView</w:t>
      </w:r>
      <w:proofErr w:type="spellEnd"/>
      <w:r w:rsidR="00A7549A">
        <w:t xml:space="preserve">.  All we need to do when we use a </w:t>
      </w:r>
      <w:proofErr w:type="spellStart"/>
      <w:r w:rsidR="00A7549A">
        <w:t>ListActivity</w:t>
      </w:r>
      <w:proofErr w:type="spellEnd"/>
      <w:r w:rsidR="00A7549A">
        <w:t xml:space="preserve"> is to override the method.</w:t>
      </w:r>
    </w:p>
    <w:p w14:paraId="7AF535CE" w14:textId="08508AC5" w:rsidR="002F15B5" w:rsidRDefault="002B650A" w:rsidP="002B650A">
      <w:pPr>
        <w:pStyle w:val="Sidebar"/>
      </w:pPr>
      <w:r>
        <w:t>TODO: Demo1 – Step 2 –</w:t>
      </w:r>
      <w:r w:rsidR="00A7549A">
        <w:t xml:space="preserve"> unco</w:t>
      </w:r>
      <w:r>
        <w:t>mment this to display a toast notification on row click</w:t>
      </w:r>
    </w:p>
    <w:p w14:paraId="2F2ABD20" w14:textId="0FF023AD" w:rsidR="00213DDF" w:rsidRPr="0072692F" w:rsidRDefault="002B650A" w:rsidP="00213DDF">
      <w:pPr>
        <w:pStyle w:val="NoteParagraph"/>
      </w:pPr>
      <w:r>
        <w:t xml:space="preserve">Stop the program and switch back to Xamarin Studio – override the </w:t>
      </w:r>
      <w:proofErr w:type="spellStart"/>
      <w:r>
        <w:t>OnListItemClick</w:t>
      </w:r>
      <w:proofErr w:type="spellEnd"/>
      <w:r>
        <w:t xml:space="preserve"> method and add in a Toast notification:</w:t>
      </w:r>
    </w:p>
    <w:p w14:paraId="6D1933B2" w14:textId="3D41F0CE" w:rsidR="002B650A" w:rsidRDefault="00CE2B7F" w:rsidP="00CE2B7F">
      <w:pPr>
        <w:pStyle w:val="CodeBlock"/>
      </w:pPr>
      <w:proofErr w:type="gramStart"/>
      <w:r>
        <w:rPr>
          <w:color w:val="0000FF"/>
        </w:rPr>
        <w:t>protected</w:t>
      </w:r>
      <w:proofErr w:type="gramEnd"/>
      <w:r>
        <w:t> </w:t>
      </w:r>
      <w:r>
        <w:rPr>
          <w:color w:val="0000FF"/>
        </w:rPr>
        <w:t>override</w:t>
      </w:r>
      <w:r>
        <w:t> </w:t>
      </w:r>
      <w:r>
        <w:rPr>
          <w:color w:val="0000FF"/>
        </w:rPr>
        <w:t>void</w:t>
      </w:r>
      <w:r>
        <w:t> </w:t>
      </w:r>
      <w:proofErr w:type="spellStart"/>
      <w:r>
        <w:t>OnListItemClick</w:t>
      </w:r>
      <w:proofErr w:type="spellEnd"/>
      <w:r>
        <w:t>(</w:t>
      </w:r>
      <w:proofErr w:type="spellStart"/>
      <w:r>
        <w:rPr>
          <w:color w:val="2B8FAF"/>
        </w:rPr>
        <w:t>ListView</w:t>
      </w:r>
      <w:proofErr w:type="spellEnd"/>
      <w:r>
        <w:t> l, </w:t>
      </w:r>
      <w:r>
        <w:rPr>
          <w:color w:val="2B8FAF"/>
        </w:rPr>
        <w:t>View</w:t>
      </w:r>
      <w:r>
        <w:t> v, </w:t>
      </w:r>
      <w:proofErr w:type="spellStart"/>
      <w:r>
        <w:rPr>
          <w:color w:val="0000FF"/>
        </w:rPr>
        <w:t>int</w:t>
      </w:r>
      <w:proofErr w:type="spellEnd"/>
      <w:r>
        <w:t> position, </w:t>
      </w:r>
      <w:r>
        <w:rPr>
          <w:color w:val="0000FF"/>
        </w:rPr>
        <w:t>long</w:t>
      </w:r>
      <w:r>
        <w:t> id)</w:t>
      </w:r>
      <w:r>
        <w:br/>
        <w:t>{</w:t>
      </w:r>
      <w:r>
        <w:br/>
        <w:t>    </w:t>
      </w:r>
      <w:proofErr w:type="spellStart"/>
      <w:r>
        <w:rPr>
          <w:color w:val="0000FF"/>
        </w:rPr>
        <w:t>var</w:t>
      </w:r>
      <w:proofErr w:type="spellEnd"/>
      <w:r>
        <w:t> item = items[position];</w:t>
      </w:r>
      <w:r>
        <w:br/>
        <w:t>    </w:t>
      </w:r>
      <w:proofErr w:type="spellStart"/>
      <w:r>
        <w:rPr>
          <w:color w:val="2B8FAF"/>
        </w:rPr>
        <w:t>Toast</w:t>
      </w:r>
      <w:r>
        <w:t>.MakeText</w:t>
      </w:r>
      <w:proofErr w:type="spellEnd"/>
      <w:r>
        <w:t>(</w:t>
      </w:r>
      <w:r>
        <w:rPr>
          <w:color w:val="0000FF"/>
        </w:rPr>
        <w:t>this</w:t>
      </w:r>
      <w:r>
        <w:t>, item, </w:t>
      </w:r>
      <w:r w:rsidR="00B410AA">
        <w:rPr>
          <w:color w:val="2B8FAF"/>
        </w:rPr>
        <w:t xml:space="preserve"> </w:t>
      </w:r>
      <w:proofErr w:type="spellStart"/>
      <w:r>
        <w:rPr>
          <w:color w:val="2B8FAF"/>
        </w:rPr>
        <w:t>ToastLength</w:t>
      </w:r>
      <w:r>
        <w:t>.Short</w:t>
      </w:r>
      <w:proofErr w:type="spellEnd"/>
      <w:r>
        <w:t>).Show();</w:t>
      </w:r>
      <w:r>
        <w:br/>
        <w:t>}</w:t>
      </w:r>
    </w:p>
    <w:p w14:paraId="779E04E9" w14:textId="042F5BB4" w:rsidR="00747E9F" w:rsidRDefault="00747E9F" w:rsidP="00747E9F">
      <w:pPr>
        <w:pStyle w:val="NoteParagraph"/>
      </w:pPr>
      <w:r>
        <w:t>Build and run the app again and show the Toast notifications.</w:t>
      </w:r>
    </w:p>
    <w:p w14:paraId="05C99E4F" w14:textId="77777777" w:rsidR="00E67130" w:rsidRDefault="00E67130" w:rsidP="00E67130">
      <w:pPr>
        <w:pStyle w:val="Heading3"/>
        <w:ind w:left="0"/>
      </w:pPr>
      <w:r>
        <w:t>Creating a Custom Adapter</w:t>
      </w:r>
    </w:p>
    <w:p w14:paraId="0168BAB8" w14:textId="24F6100B" w:rsidR="00747E9F" w:rsidRDefault="009E3F01" w:rsidP="00C43F20">
      <w:r>
        <w:t>Let’s switch to the next project in our solution – ListViewsInAndroid_demo2.</w:t>
      </w:r>
    </w:p>
    <w:p w14:paraId="0C37D97D" w14:textId="2444ED97" w:rsidR="00BB2B69" w:rsidRDefault="00BB2B69" w:rsidP="00BB2B69">
      <w:pPr>
        <w:pStyle w:val="NoteParagraph"/>
      </w:pPr>
      <w:r>
        <w:t>Make the _demo2 project the active project (right-click, select Set as Active)</w:t>
      </w:r>
    </w:p>
    <w:p w14:paraId="559F3606" w14:textId="0DF0B52E" w:rsidR="00BB2B69" w:rsidRDefault="000263FF" w:rsidP="00C43F20">
      <w:r>
        <w:t>In this project, our data is now a list of Speaker objects.</w:t>
      </w:r>
    </w:p>
    <w:p w14:paraId="671FBE9F" w14:textId="77777777" w:rsidR="000263FF" w:rsidRDefault="000263FF" w:rsidP="00C43F20"/>
    <w:p w14:paraId="4439A19C" w14:textId="77777777" w:rsidR="000263FF" w:rsidRDefault="000263FF" w:rsidP="000263FF">
      <w:pPr>
        <w:pStyle w:val="NoteParagraph"/>
        <w:numPr>
          <w:ilvl w:val="0"/>
          <w:numId w:val="67"/>
        </w:numPr>
        <w:ind w:left="1530"/>
      </w:pPr>
      <w:r>
        <w:t xml:space="preserve">Open the </w:t>
      </w:r>
      <w:proofErr w:type="spellStart"/>
      <w:r>
        <w:t>Speaker.cs</w:t>
      </w:r>
      <w:proofErr w:type="spellEnd"/>
      <w:r>
        <w:t xml:space="preserve"> source file in the Model folder and show the data structure.  </w:t>
      </w:r>
    </w:p>
    <w:p w14:paraId="689742F6" w14:textId="71F9BD5A" w:rsidR="000263FF" w:rsidRDefault="000263FF" w:rsidP="000263FF">
      <w:pPr>
        <w:pStyle w:val="NoteParagraph"/>
        <w:numPr>
          <w:ilvl w:val="0"/>
          <w:numId w:val="67"/>
        </w:numPr>
        <w:ind w:left="1530"/>
      </w:pPr>
      <w:r>
        <w:t xml:space="preserve">Show the </w:t>
      </w:r>
      <w:proofErr w:type="spellStart"/>
      <w:r>
        <w:t>Speakers.cs</w:t>
      </w:r>
      <w:proofErr w:type="spellEnd"/>
      <w:r>
        <w:t xml:space="preserve"> file as well which has a </w:t>
      </w:r>
      <w:proofErr w:type="spellStart"/>
      <w:r>
        <w:t>GetSpeakerData</w:t>
      </w:r>
      <w:proofErr w:type="spellEnd"/>
      <w:r>
        <w:t xml:space="preserve"> method.</w:t>
      </w:r>
    </w:p>
    <w:p w14:paraId="13284473" w14:textId="77777777" w:rsidR="00806DB1" w:rsidRDefault="00806DB1" w:rsidP="000263FF">
      <w:r>
        <w:t xml:space="preserve">The </w:t>
      </w:r>
      <w:proofErr w:type="spellStart"/>
      <w:r>
        <w:t>ArrayAdapter</w:t>
      </w:r>
      <w:proofErr w:type="spellEnd"/>
      <w:r>
        <w:t xml:space="preserve">&lt;T&gt; class won’t know how to display these objects – it would use the </w:t>
      </w:r>
      <w:proofErr w:type="spellStart"/>
      <w:proofErr w:type="gramStart"/>
      <w:r>
        <w:t>ToString</w:t>
      </w:r>
      <w:proofErr w:type="spellEnd"/>
      <w:r>
        <w:t>(</w:t>
      </w:r>
      <w:proofErr w:type="gramEnd"/>
      <w:r>
        <w:t xml:space="preserve">) implementation to try to turn each one into a text element.  </w:t>
      </w:r>
    </w:p>
    <w:p w14:paraId="14E2242D" w14:textId="29C08AA2" w:rsidR="000263FF" w:rsidRDefault="00806DB1" w:rsidP="00806DB1">
      <w:pPr>
        <w:pStyle w:val="NoteParagraph"/>
      </w:pPr>
      <w:r>
        <w:t xml:space="preserve">If you like, you can add in a quick line to use </w:t>
      </w:r>
      <w:proofErr w:type="spellStart"/>
      <w:r>
        <w:t>ArrayAdapter</w:t>
      </w:r>
      <w:proofErr w:type="spellEnd"/>
      <w:r>
        <w:t xml:space="preserve">&lt;Speaker&gt; against the data to show the </w:t>
      </w:r>
      <w:proofErr w:type="spellStart"/>
      <w:proofErr w:type="gramStart"/>
      <w:r>
        <w:t>ToString</w:t>
      </w:r>
      <w:proofErr w:type="spellEnd"/>
      <w:r>
        <w:t>(</w:t>
      </w:r>
      <w:proofErr w:type="gramEnd"/>
      <w:r>
        <w:t>) being called.  It’s an optional part but interesting to see if you are a fast typist.</w:t>
      </w:r>
      <w:r w:rsidR="00F72DAD">
        <w:t xml:space="preserve">  The code is presented below and would go into the </w:t>
      </w:r>
      <w:proofErr w:type="spellStart"/>
      <w:r w:rsidR="00F72DAD">
        <w:t>SpeakersActivity.cs</w:t>
      </w:r>
      <w:proofErr w:type="spellEnd"/>
      <w:r w:rsidR="00F72DAD">
        <w:t xml:space="preserve"> file:</w:t>
      </w:r>
    </w:p>
    <w:p w14:paraId="5A9320F9" w14:textId="77777777" w:rsidR="00F72DAD" w:rsidRDefault="00F72DAD" w:rsidP="00806DB1"/>
    <w:p w14:paraId="5964CC2B" w14:textId="4A3F8C6E" w:rsidR="00F72DAD" w:rsidRDefault="00F72DAD" w:rsidP="00F72DAD">
      <w:pPr>
        <w:pStyle w:val="CodeBlock"/>
      </w:pPr>
      <w:proofErr w:type="spellStart"/>
      <w:r>
        <w:t>ListAdapter</w:t>
      </w:r>
      <w:proofErr w:type="spellEnd"/>
      <w:r>
        <w:t> = </w:t>
      </w:r>
      <w:r>
        <w:rPr>
          <w:color w:val="0000FF"/>
        </w:rPr>
        <w:t>new</w:t>
      </w:r>
      <w:r>
        <w:t> </w:t>
      </w:r>
      <w:proofErr w:type="spellStart"/>
      <w:r>
        <w:rPr>
          <w:color w:val="2B8FAF"/>
        </w:rPr>
        <w:t>ArrayAdapter</w:t>
      </w:r>
      <w:proofErr w:type="spellEnd"/>
      <w:r>
        <w:t>&lt;</w:t>
      </w:r>
      <w:r>
        <w:rPr>
          <w:color w:val="2B8FAF"/>
        </w:rPr>
        <w:t>Speaker</w:t>
      </w:r>
      <w:r>
        <w:t>&gt;(</w:t>
      </w:r>
      <w:r>
        <w:rPr>
          <w:color w:val="0000FF"/>
        </w:rPr>
        <w:t>this</w:t>
      </w:r>
      <w:r>
        <w:t>, Android.</w:t>
      </w:r>
      <w:r>
        <w:rPr>
          <w:color w:val="2B8FAF"/>
        </w:rPr>
        <w:t>Resource</w:t>
      </w:r>
      <w:r>
        <w:t>.</w:t>
      </w:r>
      <w:r>
        <w:rPr>
          <w:color w:val="2B8FAF"/>
        </w:rPr>
        <w:t>Layout</w:t>
      </w:r>
      <w:r>
        <w:t>.SimpleListItem1,</w:t>
      </w:r>
      <w:r>
        <w:br/>
      </w:r>
      <w:proofErr w:type="gramStart"/>
      <w:r>
        <w:t xml:space="preserve">                                        </w:t>
      </w:r>
      <w:proofErr w:type="spellStart"/>
      <w:r>
        <w:rPr>
          <w:color w:val="2B8FAF"/>
        </w:rPr>
        <w:t>Speakers</w:t>
      </w:r>
      <w:r>
        <w:t>.GetSpeakerData</w:t>
      </w:r>
      <w:proofErr w:type="spellEnd"/>
      <w:proofErr w:type="gramEnd"/>
      <w:r>
        <w:t>());</w:t>
      </w:r>
    </w:p>
    <w:p w14:paraId="702A1CB8" w14:textId="77777777" w:rsidR="00F72DAD" w:rsidRDefault="00F72DAD" w:rsidP="00806DB1"/>
    <w:p w14:paraId="70B6F586" w14:textId="253B5833" w:rsidR="00806DB1" w:rsidRDefault="00806DB1" w:rsidP="00806DB1">
      <w:r>
        <w:t>In order to customize the output we need to write an Adapter.</w:t>
      </w:r>
      <w:r w:rsidR="0042120A">
        <w:t xml:space="preserve">  This class has already been written for you in your project – it’s in the source file </w:t>
      </w:r>
      <w:proofErr w:type="spellStart"/>
      <w:r w:rsidR="0042120A" w:rsidRPr="0042120A">
        <w:rPr>
          <w:b/>
        </w:rPr>
        <w:t>SpeakersAdapter</w:t>
      </w:r>
      <w:r w:rsidR="0042120A">
        <w:t>.cs</w:t>
      </w:r>
      <w:proofErr w:type="spellEnd"/>
      <w:r w:rsidR="0042120A">
        <w:t>.  We are going to create it now from scratch and go through each required override:</w:t>
      </w:r>
    </w:p>
    <w:p w14:paraId="70B3680E" w14:textId="0AFEB3CC" w:rsidR="0042120A" w:rsidRDefault="0042120A" w:rsidP="00690322">
      <w:pPr>
        <w:pStyle w:val="NoteParagraph"/>
      </w:pPr>
      <w:r>
        <w:t xml:space="preserve">Add a new source file – </w:t>
      </w:r>
      <w:proofErr w:type="spellStart"/>
      <w:r>
        <w:t>SpeakersAdapter.cs</w:t>
      </w:r>
      <w:proofErr w:type="spellEnd"/>
      <w:r>
        <w:t xml:space="preserve"> to the project.</w:t>
      </w:r>
      <w:r w:rsidR="00690322">
        <w:t xml:space="preserve">  Write the following code – explain each method as you write it:</w:t>
      </w:r>
    </w:p>
    <w:p w14:paraId="115F2AEE" w14:textId="77777777" w:rsidR="00690322" w:rsidRDefault="00690322" w:rsidP="00806DB1"/>
    <w:p w14:paraId="68444996" w14:textId="1D3F96D9" w:rsidR="00690322" w:rsidRDefault="00690322" w:rsidP="00690322">
      <w:pPr>
        <w:pStyle w:val="CodeBlock"/>
      </w:pPr>
      <w:proofErr w:type="gramStart"/>
      <w:r>
        <w:rPr>
          <w:color w:val="0000FF"/>
        </w:rPr>
        <w:t>public</w:t>
      </w:r>
      <w:proofErr w:type="gramEnd"/>
      <w:r>
        <w:t> </w:t>
      </w:r>
      <w:r>
        <w:rPr>
          <w:color w:val="0000FF"/>
        </w:rPr>
        <w:t>class</w:t>
      </w:r>
      <w:r>
        <w:t> </w:t>
      </w:r>
      <w:proofErr w:type="spellStart"/>
      <w:r>
        <w:rPr>
          <w:color w:val="2B8FAF"/>
        </w:rPr>
        <w:t>SpeakersAdapter</w:t>
      </w:r>
      <w:proofErr w:type="spellEnd"/>
      <w:r>
        <w:t>: </w:t>
      </w:r>
      <w:proofErr w:type="spellStart"/>
      <w:r>
        <w:rPr>
          <w:color w:val="2B8FAF"/>
        </w:rPr>
        <w:t>BaseAdapter</w:t>
      </w:r>
      <w:proofErr w:type="spellEnd"/>
      <w:r>
        <w:t>&lt;</w:t>
      </w:r>
      <w:r>
        <w:rPr>
          <w:color w:val="2B8FAF"/>
        </w:rPr>
        <w:t>Speaker</w:t>
      </w:r>
      <w:r>
        <w:t>&gt;</w:t>
      </w:r>
      <w:r>
        <w:br/>
        <w:t>{</w:t>
      </w:r>
      <w:r>
        <w:br/>
        <w:t>    </w:t>
      </w:r>
      <w:r>
        <w:rPr>
          <w:color w:val="0000FF"/>
        </w:rPr>
        <w:t>private</w:t>
      </w:r>
      <w:r>
        <w:t> </w:t>
      </w:r>
      <w:proofErr w:type="spellStart"/>
      <w:r>
        <w:rPr>
          <w:color w:val="0000FF"/>
        </w:rPr>
        <w:t>readonly</w:t>
      </w:r>
      <w:proofErr w:type="spellEnd"/>
      <w:r>
        <w:t> </w:t>
      </w:r>
      <w:r>
        <w:rPr>
          <w:color w:val="2B8FAF"/>
        </w:rPr>
        <w:t>List</w:t>
      </w:r>
      <w:r>
        <w:t>&lt;</w:t>
      </w:r>
      <w:r>
        <w:rPr>
          <w:color w:val="2B8FAF"/>
        </w:rPr>
        <w:t>Speaker</w:t>
      </w:r>
      <w:r>
        <w:t>&gt; data;</w:t>
      </w:r>
      <w:r>
        <w:br/>
        <w:t>    </w:t>
      </w:r>
      <w:r>
        <w:rPr>
          <w:color w:val="0000FF"/>
        </w:rPr>
        <w:t>private</w:t>
      </w:r>
      <w:r>
        <w:t> </w:t>
      </w:r>
      <w:proofErr w:type="spellStart"/>
      <w:r>
        <w:rPr>
          <w:color w:val="0000FF"/>
        </w:rPr>
        <w:t>readonly</w:t>
      </w:r>
      <w:proofErr w:type="spellEnd"/>
      <w:r>
        <w:t> </w:t>
      </w:r>
      <w:r>
        <w:rPr>
          <w:color w:val="2B8FAF"/>
        </w:rPr>
        <w:t>Activity</w:t>
      </w:r>
      <w:r>
        <w:t> context;</w:t>
      </w:r>
      <w:r>
        <w:br/>
      </w:r>
      <w:r>
        <w:br/>
        <w:t>    </w:t>
      </w:r>
      <w:r>
        <w:rPr>
          <w:color w:val="0000FF"/>
        </w:rPr>
        <w:t>public</w:t>
      </w:r>
      <w:r>
        <w:t> </w:t>
      </w:r>
      <w:proofErr w:type="spellStart"/>
      <w:r>
        <w:rPr>
          <w:color w:val="2B8FAF"/>
        </w:rPr>
        <w:t>SpeakersAdapter</w:t>
      </w:r>
      <w:proofErr w:type="spellEnd"/>
      <w:r>
        <w:t>(</w:t>
      </w:r>
      <w:r>
        <w:rPr>
          <w:color w:val="2B8FAF"/>
        </w:rPr>
        <w:t>Activity</w:t>
      </w:r>
      <w:r>
        <w:t> activity, </w:t>
      </w:r>
      <w:proofErr w:type="spellStart"/>
      <w:r>
        <w:rPr>
          <w:color w:val="2B8FAF"/>
        </w:rPr>
        <w:t>IEnumerable</w:t>
      </w:r>
      <w:proofErr w:type="spellEnd"/>
      <w:r>
        <w:t>&lt;</w:t>
      </w:r>
      <w:r>
        <w:rPr>
          <w:color w:val="2B8FAF"/>
        </w:rPr>
        <w:t>Speaker</w:t>
      </w:r>
      <w:r>
        <w:t>&gt; speakers) </w:t>
      </w:r>
      <w:r>
        <w:br/>
        <w:t>    {</w:t>
      </w:r>
      <w:r>
        <w:br/>
        <w:t>        data = </w:t>
      </w:r>
      <w:proofErr w:type="spellStart"/>
      <w:r>
        <w:t>speakers.OrderBy</w:t>
      </w:r>
      <w:proofErr w:type="spellEnd"/>
      <w:r>
        <w:t>(s =&gt; </w:t>
      </w:r>
      <w:proofErr w:type="spellStart"/>
      <w:r>
        <w:t>s.Name</w:t>
      </w:r>
      <w:proofErr w:type="spellEnd"/>
      <w:r>
        <w:t>).</w:t>
      </w:r>
      <w:proofErr w:type="spellStart"/>
      <w:r>
        <w:t>ToList</w:t>
      </w:r>
      <w:proofErr w:type="spellEnd"/>
      <w:r>
        <w:t>();</w:t>
      </w:r>
      <w:r>
        <w:br/>
        <w:t>        context = activity;</w:t>
      </w:r>
      <w:r>
        <w:br/>
        <w:t>    }</w:t>
      </w:r>
      <w:r>
        <w:br/>
      </w:r>
      <w:r>
        <w:br/>
        <w:t>    </w:t>
      </w:r>
      <w:r>
        <w:rPr>
          <w:color w:val="0000FF"/>
        </w:rPr>
        <w:t>public</w:t>
      </w:r>
      <w:r>
        <w:t> </w:t>
      </w:r>
      <w:r>
        <w:rPr>
          <w:color w:val="0000FF"/>
        </w:rPr>
        <w:t>override</w:t>
      </w:r>
      <w:r>
        <w:t> </w:t>
      </w:r>
      <w:r>
        <w:rPr>
          <w:color w:val="0000FF"/>
        </w:rPr>
        <w:t>long</w:t>
      </w:r>
      <w:r>
        <w:t> </w:t>
      </w:r>
      <w:proofErr w:type="spellStart"/>
      <w:r>
        <w:t>GetItemId</w:t>
      </w:r>
      <w:proofErr w:type="spellEnd"/>
      <w:r>
        <w:t>(</w:t>
      </w:r>
      <w:proofErr w:type="spellStart"/>
      <w:r>
        <w:rPr>
          <w:color w:val="0000FF"/>
        </w:rPr>
        <w:t>int</w:t>
      </w:r>
      <w:proofErr w:type="spellEnd"/>
      <w:r>
        <w:t> position)</w:t>
      </w:r>
      <w:r>
        <w:br/>
        <w:t>    {</w:t>
      </w:r>
      <w:r>
        <w:br/>
        <w:t>        </w:t>
      </w:r>
      <w:r>
        <w:rPr>
          <w:color w:val="0000FF"/>
        </w:rPr>
        <w:t>return</w:t>
      </w:r>
      <w:r>
        <w:t> position;</w:t>
      </w:r>
      <w:r>
        <w:br/>
        <w:t>    }</w:t>
      </w:r>
      <w:r>
        <w:br/>
      </w:r>
      <w:r>
        <w:br/>
        <w:t>    </w:t>
      </w:r>
      <w:r>
        <w:rPr>
          <w:color w:val="0000FF"/>
        </w:rPr>
        <w:t>public</w:t>
      </w:r>
      <w:r>
        <w:t> </w:t>
      </w:r>
      <w:r>
        <w:rPr>
          <w:color w:val="0000FF"/>
        </w:rPr>
        <w:t>override</w:t>
      </w:r>
      <w:r>
        <w:t> </w:t>
      </w:r>
      <w:r>
        <w:rPr>
          <w:color w:val="2B8FAF"/>
        </w:rPr>
        <w:t>Speaker</w:t>
      </w:r>
      <w:r>
        <w:t> </w:t>
      </w:r>
      <w:r>
        <w:rPr>
          <w:color w:val="0000FF"/>
        </w:rPr>
        <w:t>this</w:t>
      </w:r>
      <w:r>
        <w:t>[</w:t>
      </w:r>
      <w:proofErr w:type="spellStart"/>
      <w:r>
        <w:rPr>
          <w:color w:val="0000FF"/>
        </w:rPr>
        <w:t>int</w:t>
      </w:r>
      <w:proofErr w:type="spellEnd"/>
      <w:r>
        <w:t> index]</w:t>
      </w:r>
      <w:r>
        <w:br/>
        <w:t>    {</w:t>
      </w:r>
      <w:r>
        <w:br/>
        <w:t>        </w:t>
      </w:r>
      <w:r>
        <w:rPr>
          <w:color w:val="0000FF"/>
        </w:rPr>
        <w:t>get</w:t>
      </w:r>
      <w:r>
        <w:t> { </w:t>
      </w:r>
      <w:r>
        <w:rPr>
          <w:color w:val="0000FF"/>
        </w:rPr>
        <w:t>return</w:t>
      </w:r>
      <w:r>
        <w:t> data[index]; }</w:t>
      </w:r>
      <w:r>
        <w:br/>
        <w:t>    }</w:t>
      </w:r>
      <w:r>
        <w:br/>
      </w:r>
      <w:r>
        <w:br/>
        <w:t>    </w:t>
      </w:r>
      <w:r>
        <w:rPr>
          <w:color w:val="0000FF"/>
        </w:rPr>
        <w:t>public</w:t>
      </w:r>
      <w:r>
        <w:t> </w:t>
      </w:r>
      <w:r>
        <w:rPr>
          <w:color w:val="0000FF"/>
        </w:rPr>
        <w:t>override</w:t>
      </w:r>
      <w:r>
        <w:t> </w:t>
      </w:r>
      <w:proofErr w:type="spellStart"/>
      <w:r>
        <w:rPr>
          <w:color w:val="0000FF"/>
        </w:rPr>
        <w:t>int</w:t>
      </w:r>
      <w:proofErr w:type="spellEnd"/>
      <w:r>
        <w:t> Count</w:t>
      </w:r>
      <w:r>
        <w:br/>
        <w:t>    {</w:t>
      </w:r>
      <w:r>
        <w:br/>
        <w:t>        </w:t>
      </w:r>
      <w:r>
        <w:rPr>
          <w:color w:val="0000FF"/>
        </w:rPr>
        <w:t>get</w:t>
      </w:r>
      <w:r>
        <w:t> { </w:t>
      </w:r>
      <w:r>
        <w:rPr>
          <w:color w:val="0000FF"/>
        </w:rPr>
        <w:t>return</w:t>
      </w:r>
      <w:r>
        <w:t> </w:t>
      </w:r>
      <w:proofErr w:type="spellStart"/>
      <w:r>
        <w:t>data.Count</w:t>
      </w:r>
      <w:proofErr w:type="spellEnd"/>
      <w:r>
        <w:t>; }</w:t>
      </w:r>
      <w:r>
        <w:br/>
        <w:t>    }</w:t>
      </w:r>
      <w:r>
        <w:br/>
        <w:t>}</w:t>
      </w:r>
    </w:p>
    <w:p w14:paraId="42929D34" w14:textId="77777777" w:rsidR="000263FF" w:rsidRDefault="000263FF" w:rsidP="00EC2019"/>
    <w:p w14:paraId="3386D19E" w14:textId="77777777" w:rsidR="0097097C" w:rsidRDefault="00EC2019" w:rsidP="00EC2019">
      <w:r>
        <w:t xml:space="preserve">The last method we need to override is the </w:t>
      </w:r>
      <w:proofErr w:type="spellStart"/>
      <w:r w:rsidRPr="003434B2">
        <w:rPr>
          <w:rStyle w:val="CodeInline"/>
        </w:rPr>
        <w:t>GetView</w:t>
      </w:r>
      <w:proofErr w:type="spellEnd"/>
      <w:r>
        <w:t xml:space="preserve"> method.  This is used to generate the view for each row presented in the </w:t>
      </w:r>
      <w:proofErr w:type="spellStart"/>
      <w:r>
        <w:t>ListView</w:t>
      </w:r>
      <w:proofErr w:type="spellEnd"/>
      <w:r>
        <w:t xml:space="preserve">.   </w:t>
      </w:r>
    </w:p>
    <w:p w14:paraId="1769A19A" w14:textId="4261ACB2" w:rsidR="0097097C" w:rsidRDefault="0097097C" w:rsidP="0097097C">
      <w:pPr>
        <w:pStyle w:val="NoteParagraph"/>
      </w:pPr>
      <w:r>
        <w:t xml:space="preserve">Add the override for </w:t>
      </w:r>
      <w:proofErr w:type="spellStart"/>
      <w:r>
        <w:t>GetView</w:t>
      </w:r>
      <w:proofErr w:type="spellEnd"/>
    </w:p>
    <w:p w14:paraId="09034BBD" w14:textId="04739CAE" w:rsidR="0097097C" w:rsidRDefault="0097097C" w:rsidP="0097097C">
      <w:r>
        <w:rPr>
          <w:rFonts w:eastAsiaTheme="minorHAnsi"/>
        </w:rPr>
        <w:t xml:space="preserve">When a </w:t>
      </w:r>
      <w:proofErr w:type="spellStart"/>
      <w:r>
        <w:rPr>
          <w:rFonts w:ascii="Courier New" w:eastAsiaTheme="minorHAnsi" w:hAnsi="Courier New" w:cs="Courier New"/>
        </w:rPr>
        <w:t>ListView</w:t>
      </w:r>
      <w:proofErr w:type="spellEnd"/>
      <w:r>
        <w:rPr>
          <w:rFonts w:ascii="Courier New" w:eastAsiaTheme="minorHAnsi" w:hAnsi="Courier New" w:cs="Courier New"/>
        </w:rPr>
        <w:t xml:space="preserve"> </w:t>
      </w:r>
      <w:r>
        <w:rPr>
          <w:rFonts w:eastAsiaTheme="minorHAnsi"/>
        </w:rPr>
        <w:t xml:space="preserve">is displaying hundreds or thousands of rows, it would be a waste of memory to create a </w:t>
      </w:r>
      <w:r>
        <w:rPr>
          <w:rFonts w:ascii="Courier New" w:eastAsiaTheme="minorHAnsi" w:hAnsi="Courier New" w:cs="Courier New"/>
        </w:rPr>
        <w:t xml:space="preserve">View </w:t>
      </w:r>
      <w:r>
        <w:rPr>
          <w:rFonts w:eastAsiaTheme="minorHAnsi"/>
        </w:rPr>
        <w:t xml:space="preserve">object for each row, especially when only eight or so rows fit on the screen at a time. To avoid this situation, when a row disappears from the screen its view is placed in a queue for re-use. As the user scrolls, the </w:t>
      </w:r>
      <w:proofErr w:type="spellStart"/>
      <w:r>
        <w:rPr>
          <w:rFonts w:ascii="Courier New" w:eastAsiaTheme="minorHAnsi" w:hAnsi="Courier New" w:cs="Courier New"/>
        </w:rPr>
        <w:t>ListView</w:t>
      </w:r>
      <w:proofErr w:type="spellEnd"/>
      <w:r>
        <w:rPr>
          <w:rFonts w:ascii="Courier New" w:eastAsiaTheme="minorHAnsi" w:hAnsi="Courier New" w:cs="Courier New"/>
        </w:rPr>
        <w:t xml:space="preserve"> </w:t>
      </w:r>
      <w:r>
        <w:rPr>
          <w:rFonts w:eastAsiaTheme="minorHAnsi"/>
        </w:rPr>
        <w:t xml:space="preserve">calls </w:t>
      </w:r>
      <w:proofErr w:type="spellStart"/>
      <w:r>
        <w:rPr>
          <w:rFonts w:ascii="Courier New" w:eastAsiaTheme="minorHAnsi" w:hAnsi="Courier New" w:cs="Courier New"/>
        </w:rPr>
        <w:t>GetView</w:t>
      </w:r>
      <w:proofErr w:type="spellEnd"/>
      <w:r>
        <w:rPr>
          <w:rFonts w:ascii="Courier New" w:eastAsiaTheme="minorHAnsi" w:hAnsi="Courier New" w:cs="Courier New"/>
        </w:rPr>
        <w:t xml:space="preserve"> </w:t>
      </w:r>
      <w:r>
        <w:rPr>
          <w:rFonts w:eastAsiaTheme="minorHAnsi"/>
        </w:rPr>
        <w:t xml:space="preserve">to request new views to display. If a re-usable row is available then it will be passed in to </w:t>
      </w:r>
      <w:proofErr w:type="spellStart"/>
      <w:r>
        <w:rPr>
          <w:rFonts w:ascii="Courier New" w:eastAsiaTheme="minorHAnsi" w:hAnsi="Courier New" w:cs="Courier New"/>
        </w:rPr>
        <w:t>GetView</w:t>
      </w:r>
      <w:proofErr w:type="spellEnd"/>
      <w:r>
        <w:rPr>
          <w:rFonts w:ascii="Courier New" w:eastAsiaTheme="minorHAnsi" w:hAnsi="Courier New" w:cs="Courier New"/>
        </w:rPr>
        <w:t xml:space="preserve"> </w:t>
      </w:r>
      <w:r>
        <w:rPr>
          <w:rFonts w:eastAsiaTheme="minorHAnsi"/>
        </w:rPr>
        <w:t xml:space="preserve">as the </w:t>
      </w:r>
      <w:proofErr w:type="spellStart"/>
      <w:r>
        <w:rPr>
          <w:rFonts w:ascii="Courier New" w:eastAsiaTheme="minorHAnsi" w:hAnsi="Courier New" w:cs="Courier New"/>
        </w:rPr>
        <w:t>convertView</w:t>
      </w:r>
      <w:proofErr w:type="spellEnd"/>
      <w:r>
        <w:rPr>
          <w:rFonts w:ascii="Courier New" w:eastAsiaTheme="minorHAnsi" w:hAnsi="Courier New" w:cs="Courier New"/>
        </w:rPr>
        <w:t xml:space="preserve"> </w:t>
      </w:r>
      <w:r>
        <w:rPr>
          <w:rFonts w:eastAsiaTheme="minorHAnsi"/>
        </w:rPr>
        <w:t xml:space="preserve">parameter. If a re-usable row is not available, then </w:t>
      </w:r>
      <w:r>
        <w:rPr>
          <w:rFonts w:ascii="Courier New" w:eastAsiaTheme="minorHAnsi" w:hAnsi="Courier New" w:cs="Courier New"/>
        </w:rPr>
        <w:t xml:space="preserve">null </w:t>
      </w:r>
      <w:r>
        <w:rPr>
          <w:rFonts w:eastAsiaTheme="minorHAnsi"/>
        </w:rPr>
        <w:t xml:space="preserve">will be passed in, and we create a new view to display the row. </w:t>
      </w:r>
    </w:p>
    <w:p w14:paraId="599C141E" w14:textId="77777777" w:rsidR="0097097C" w:rsidRDefault="0097097C" w:rsidP="0097097C">
      <w:pPr>
        <w:rPr>
          <w:rFonts w:ascii="Times" w:eastAsiaTheme="minorHAnsi" w:hAnsi="Times" w:cs="Times"/>
        </w:rPr>
      </w:pPr>
    </w:p>
    <w:p w14:paraId="010AD3BD" w14:textId="77777777" w:rsidR="0097097C" w:rsidRDefault="0097097C" w:rsidP="0097097C">
      <w:pPr>
        <w:rPr>
          <w:rFonts w:ascii="Times" w:eastAsiaTheme="minorHAnsi" w:hAnsi="Times" w:cs="Times"/>
        </w:rPr>
      </w:pPr>
      <w:r>
        <w:rPr>
          <w:rFonts w:eastAsiaTheme="minorHAnsi"/>
        </w:rPr>
        <w:t xml:space="preserve">Custom adapter implementations should </w:t>
      </w:r>
      <w:r>
        <w:rPr>
          <w:rFonts w:eastAsiaTheme="minorHAnsi" w:cs="Helvetica Neue Light"/>
          <w:i/>
          <w:iCs/>
          <w:color w:val="6D6D6D"/>
        </w:rPr>
        <w:t xml:space="preserve">always </w:t>
      </w:r>
      <w:r>
        <w:rPr>
          <w:rFonts w:eastAsiaTheme="minorHAnsi"/>
        </w:rPr>
        <w:t xml:space="preserve">re-use the </w:t>
      </w:r>
      <w:proofErr w:type="spellStart"/>
      <w:r>
        <w:rPr>
          <w:rFonts w:ascii="Courier New" w:eastAsiaTheme="minorHAnsi" w:hAnsi="Courier New" w:cs="Courier New"/>
        </w:rPr>
        <w:t>convertView</w:t>
      </w:r>
      <w:proofErr w:type="spellEnd"/>
      <w:r>
        <w:rPr>
          <w:rFonts w:ascii="Courier New" w:eastAsiaTheme="minorHAnsi" w:hAnsi="Courier New" w:cs="Courier New"/>
        </w:rPr>
        <w:t xml:space="preserve"> </w:t>
      </w:r>
      <w:r>
        <w:rPr>
          <w:rFonts w:eastAsiaTheme="minorHAnsi"/>
        </w:rPr>
        <w:t>object before creating new views to ensure they do not run out of memory when displaying long lists.</w:t>
      </w:r>
    </w:p>
    <w:p w14:paraId="664E75AD" w14:textId="77777777" w:rsidR="0097097C" w:rsidRDefault="0097097C" w:rsidP="00EC2019"/>
    <w:p w14:paraId="7495D27F" w14:textId="41ED5674" w:rsidR="0097097C" w:rsidRDefault="0097097C" w:rsidP="0097097C">
      <w:r>
        <w:t>When creating our view, we can either use an existing, predefined Android layout or create a custom view either in code or from an AXML file.  Let’s start by using some of the existing layouts provided by the system.</w:t>
      </w:r>
    </w:p>
    <w:p w14:paraId="587263A7" w14:textId="37FC5AAA" w:rsidR="00EC2019" w:rsidRDefault="0097097C" w:rsidP="00EC2019">
      <w:pPr>
        <w:pStyle w:val="NoteParagraph"/>
      </w:pPr>
      <w:r>
        <w:t>Implement</w:t>
      </w:r>
      <w:r w:rsidR="00EC2019">
        <w:t xml:space="preserve"> the following method to the code, explain the passed parameters and that the SimpleListItem1 layout used here has a defined </w:t>
      </w:r>
      <w:proofErr w:type="spellStart"/>
      <w:r w:rsidR="00EC2019" w:rsidRPr="00EC2019">
        <w:rPr>
          <w:rStyle w:val="CodeInline"/>
        </w:rPr>
        <w:t>TextView</w:t>
      </w:r>
      <w:proofErr w:type="spellEnd"/>
      <w:r w:rsidR="00EC2019">
        <w:t xml:space="preserve"> element which the Id </w:t>
      </w:r>
      <w:r w:rsidR="00EC2019" w:rsidRPr="00EC2019">
        <w:rPr>
          <w:b/>
        </w:rPr>
        <w:t>Resource.Id.Text1</w:t>
      </w:r>
      <w:r w:rsidR="00EC2019">
        <w:t xml:space="preserve"> which we can use to locate it and set the text.</w:t>
      </w:r>
      <w:r w:rsidR="00432850">
        <w:t xml:space="preserve">  Also highlight (again) the reuse strategy used here.</w:t>
      </w:r>
    </w:p>
    <w:p w14:paraId="3765E37F" w14:textId="77777777" w:rsidR="00EC2019" w:rsidRDefault="00EC2019" w:rsidP="00EC2019"/>
    <w:p w14:paraId="44E5EA73" w14:textId="172E9CD6" w:rsidR="00EC2019" w:rsidRDefault="00EC2019" w:rsidP="00EC2019">
      <w:pPr>
        <w:pStyle w:val="CodeBlock"/>
      </w:pPr>
      <w:proofErr w:type="gramStart"/>
      <w:r>
        <w:rPr>
          <w:color w:val="0000FF"/>
        </w:rPr>
        <w:t>public</w:t>
      </w:r>
      <w:proofErr w:type="gramEnd"/>
      <w:r>
        <w:t> </w:t>
      </w:r>
      <w:r>
        <w:rPr>
          <w:color w:val="0000FF"/>
        </w:rPr>
        <w:t>override</w:t>
      </w:r>
      <w:r>
        <w:t> </w:t>
      </w:r>
      <w:r>
        <w:rPr>
          <w:color w:val="2B8FAF"/>
        </w:rPr>
        <w:t>View</w:t>
      </w:r>
      <w:r>
        <w:t> </w:t>
      </w:r>
      <w:proofErr w:type="spellStart"/>
      <w:r>
        <w:t>GetView</w:t>
      </w:r>
      <w:proofErr w:type="spellEnd"/>
      <w:r>
        <w:t>(</w:t>
      </w:r>
      <w:proofErr w:type="spellStart"/>
      <w:r>
        <w:rPr>
          <w:color w:val="0000FF"/>
        </w:rPr>
        <w:t>int</w:t>
      </w:r>
      <w:proofErr w:type="spellEnd"/>
      <w:r>
        <w:t> position, </w:t>
      </w:r>
      <w:r>
        <w:rPr>
          <w:color w:val="2B8FAF"/>
        </w:rPr>
        <w:t>View</w:t>
      </w:r>
      <w:r>
        <w:t> </w:t>
      </w:r>
      <w:proofErr w:type="spellStart"/>
      <w:r>
        <w:t>convertView</w:t>
      </w:r>
      <w:proofErr w:type="spellEnd"/>
      <w:r>
        <w:t>, </w:t>
      </w:r>
      <w:proofErr w:type="spellStart"/>
      <w:r>
        <w:rPr>
          <w:color w:val="2B8FAF"/>
        </w:rPr>
        <w:t>ViewGroup</w:t>
      </w:r>
      <w:proofErr w:type="spellEnd"/>
      <w:r>
        <w:t> parent)</w:t>
      </w:r>
      <w:r>
        <w:br/>
        <w:t>{</w:t>
      </w:r>
      <w:r>
        <w:br/>
        <w:t>    </w:t>
      </w:r>
      <w:proofErr w:type="spellStart"/>
      <w:r>
        <w:rPr>
          <w:color w:val="0000FF"/>
        </w:rPr>
        <w:t>var</w:t>
      </w:r>
      <w:proofErr w:type="spellEnd"/>
      <w:r>
        <w:t> view = </w:t>
      </w:r>
      <w:proofErr w:type="spellStart"/>
      <w:r>
        <w:t>convertView</w:t>
      </w:r>
      <w:proofErr w:type="spellEnd"/>
      <w:r>
        <w:t>;</w:t>
      </w:r>
      <w:r>
        <w:br/>
        <w:t>    </w:t>
      </w:r>
      <w:r>
        <w:rPr>
          <w:color w:val="0000FF"/>
        </w:rPr>
        <w:t>if</w:t>
      </w:r>
      <w:r>
        <w:t> (view == </w:t>
      </w:r>
      <w:r>
        <w:rPr>
          <w:color w:val="0000FF"/>
        </w:rPr>
        <w:t>null</w:t>
      </w:r>
      <w:r>
        <w:t>) {</w:t>
      </w:r>
      <w:r>
        <w:br/>
        <w:t>        view = </w:t>
      </w:r>
      <w:proofErr w:type="spellStart"/>
      <w:r>
        <w:t>context.LayoutInflater.Inflate</w:t>
      </w:r>
      <w:proofErr w:type="spellEnd"/>
      <w:r>
        <w:t>(Android.</w:t>
      </w:r>
      <w:r>
        <w:rPr>
          <w:color w:val="2B8FAF"/>
        </w:rPr>
        <w:t>Resource</w:t>
      </w:r>
      <w:r>
        <w:t>.</w:t>
      </w:r>
      <w:r>
        <w:rPr>
          <w:color w:val="2B8FAF"/>
        </w:rPr>
        <w:t>Layout</w:t>
      </w:r>
      <w:r>
        <w:t>.SimpleListItem1, </w:t>
      </w:r>
      <w:r>
        <w:rPr>
          <w:color w:val="0000FF"/>
        </w:rPr>
        <w:t>null</w:t>
      </w:r>
      <w:r>
        <w:t>);</w:t>
      </w:r>
      <w:r>
        <w:br/>
        <w:t>    }</w:t>
      </w:r>
      <w:r>
        <w:br/>
      </w:r>
      <w:r>
        <w:br/>
        <w:t>    </w:t>
      </w:r>
      <w:proofErr w:type="spellStart"/>
      <w:r>
        <w:rPr>
          <w:color w:val="0000FF"/>
        </w:rPr>
        <w:t>var</w:t>
      </w:r>
      <w:proofErr w:type="spellEnd"/>
      <w:r>
        <w:t> speaker = data[position];</w:t>
      </w:r>
      <w:r>
        <w:br/>
        <w:t>    </w:t>
      </w:r>
      <w:proofErr w:type="spellStart"/>
      <w:r>
        <w:rPr>
          <w:color w:val="0000FF"/>
        </w:rPr>
        <w:t>var</w:t>
      </w:r>
      <w:proofErr w:type="spellEnd"/>
      <w:r>
        <w:t> text = </w:t>
      </w:r>
      <w:proofErr w:type="spellStart"/>
      <w:r>
        <w:t>view.FindViewById</w:t>
      </w:r>
      <w:proofErr w:type="spellEnd"/>
      <w:r>
        <w:t>&lt;</w:t>
      </w:r>
      <w:proofErr w:type="spellStart"/>
      <w:r>
        <w:rPr>
          <w:color w:val="2B8FAF"/>
        </w:rPr>
        <w:t>TextView</w:t>
      </w:r>
      <w:proofErr w:type="spellEnd"/>
      <w:r>
        <w:t>&gt;(Android.</w:t>
      </w:r>
      <w:r>
        <w:rPr>
          <w:color w:val="2B8FAF"/>
        </w:rPr>
        <w:t>Resource</w:t>
      </w:r>
      <w:r>
        <w:t>.</w:t>
      </w:r>
      <w:r>
        <w:rPr>
          <w:color w:val="2B8FAF"/>
        </w:rPr>
        <w:t>Id</w:t>
      </w:r>
      <w:r>
        <w:t>.Text1);</w:t>
      </w:r>
      <w:r>
        <w:br/>
        <w:t>    </w:t>
      </w:r>
      <w:proofErr w:type="spellStart"/>
      <w:r>
        <w:t>text.Text</w:t>
      </w:r>
      <w:proofErr w:type="spellEnd"/>
      <w:r>
        <w:t> = </w:t>
      </w:r>
      <w:proofErr w:type="spellStart"/>
      <w:r>
        <w:t>speaker.Name</w:t>
      </w:r>
      <w:proofErr w:type="spellEnd"/>
      <w:r>
        <w:t>;</w:t>
      </w:r>
      <w:r>
        <w:br/>
      </w:r>
      <w:r>
        <w:br/>
        <w:t>    </w:t>
      </w:r>
      <w:r>
        <w:rPr>
          <w:color w:val="0000FF"/>
        </w:rPr>
        <w:t>return</w:t>
      </w:r>
      <w:r>
        <w:t> view;</w:t>
      </w:r>
      <w:r>
        <w:br/>
        <w:t>}</w:t>
      </w:r>
    </w:p>
    <w:p w14:paraId="091E7072" w14:textId="77777777" w:rsidR="00EC2019" w:rsidRDefault="00EC2019" w:rsidP="00EC2019"/>
    <w:p w14:paraId="6FCC8926" w14:textId="2CBE9785" w:rsidR="00EC2019" w:rsidRDefault="00F72DAD" w:rsidP="00EC2019">
      <w:r>
        <w:t>Next, we need to use this new Adapter in our code.</w:t>
      </w:r>
      <w:r w:rsidR="004A265F">
        <w:t xml:space="preserve">  There are two TODO items you need to do in your project for this</w:t>
      </w:r>
      <w:r w:rsidR="00C55908">
        <w:t xml:space="preserve">, both in the </w:t>
      </w:r>
      <w:proofErr w:type="spellStart"/>
      <w:r w:rsidR="00C55908">
        <w:t>SpeakersActivity.cs</w:t>
      </w:r>
      <w:proofErr w:type="spellEnd"/>
      <w:r w:rsidR="00C55908">
        <w:t xml:space="preserve"> file</w:t>
      </w:r>
      <w:r w:rsidR="004A265F">
        <w:t>:</w:t>
      </w:r>
    </w:p>
    <w:p w14:paraId="14065F63" w14:textId="377E7D39" w:rsidR="004A265F" w:rsidRDefault="00C55908" w:rsidP="00C55908">
      <w:pPr>
        <w:pStyle w:val="Sidebar"/>
      </w:pPr>
      <w:r>
        <w:t>TODO: Demo2 – Step 1 – Add Speaker Adapter</w:t>
      </w:r>
    </w:p>
    <w:p w14:paraId="4020703C" w14:textId="7A3292E3" w:rsidR="00C55908" w:rsidRDefault="00C55908" w:rsidP="00C55908">
      <w:pPr>
        <w:pStyle w:val="Sidebar"/>
      </w:pPr>
      <w:r>
        <w:t>TODO: Demo2 – Step 2 – assign the adapter</w:t>
      </w:r>
    </w:p>
    <w:p w14:paraId="65F16EBF" w14:textId="3398E791" w:rsidR="00C55908" w:rsidRDefault="00C55908" w:rsidP="00C55908">
      <w:pPr>
        <w:pStyle w:val="NoteParagraph"/>
      </w:pPr>
      <w:r>
        <w:t xml:space="preserve">Add the Speaker Adapter into your </w:t>
      </w:r>
      <w:proofErr w:type="spellStart"/>
      <w:r>
        <w:t>SpeakersActivity</w:t>
      </w:r>
      <w:proofErr w:type="spellEnd"/>
      <w:r>
        <w:t xml:space="preserve"> and use it in the </w:t>
      </w:r>
      <w:proofErr w:type="spellStart"/>
      <w:r>
        <w:t>OnCreate</w:t>
      </w:r>
      <w:proofErr w:type="spellEnd"/>
      <w:r>
        <w:t xml:space="preserve"> method:</w:t>
      </w:r>
    </w:p>
    <w:p w14:paraId="1D507B5A" w14:textId="78E07721" w:rsidR="00C55908" w:rsidRDefault="001F4825" w:rsidP="001F4825">
      <w:pPr>
        <w:pStyle w:val="CodeBlock"/>
      </w:pPr>
      <w:proofErr w:type="gramStart"/>
      <w:r>
        <w:rPr>
          <w:color w:val="0000FF"/>
        </w:rPr>
        <w:t>public</w:t>
      </w:r>
      <w:proofErr w:type="gramEnd"/>
      <w:r>
        <w:t> </w:t>
      </w:r>
      <w:r>
        <w:rPr>
          <w:color w:val="0000FF"/>
        </w:rPr>
        <w:t>class</w:t>
      </w:r>
      <w:r>
        <w:t> </w:t>
      </w:r>
      <w:proofErr w:type="spellStart"/>
      <w:r>
        <w:rPr>
          <w:color w:val="2B8FAF"/>
        </w:rPr>
        <w:t>SpeakersActivity</w:t>
      </w:r>
      <w:proofErr w:type="spellEnd"/>
      <w:r>
        <w:t> : </w:t>
      </w:r>
      <w:proofErr w:type="spellStart"/>
      <w:r>
        <w:rPr>
          <w:color w:val="2B8FAF"/>
        </w:rPr>
        <w:t>ListActivity</w:t>
      </w:r>
      <w:proofErr w:type="spellEnd"/>
      <w:r>
        <w:t> </w:t>
      </w:r>
      <w:r>
        <w:br/>
        <w:t>{</w:t>
      </w:r>
      <w:r>
        <w:br/>
        <w:t>    </w:t>
      </w:r>
      <w:proofErr w:type="spellStart"/>
      <w:r w:rsidRPr="001F4825">
        <w:rPr>
          <w:color w:val="2B8FAF"/>
          <w:highlight w:val="yellow"/>
        </w:rPr>
        <w:t>SpeakersAdapter</w:t>
      </w:r>
      <w:proofErr w:type="spellEnd"/>
      <w:r w:rsidRPr="001F4825">
        <w:rPr>
          <w:highlight w:val="yellow"/>
        </w:rPr>
        <w:t> adapter;</w:t>
      </w:r>
      <w:r>
        <w:br/>
      </w:r>
      <w:r>
        <w:br/>
        <w:t>    </w:t>
      </w:r>
      <w:r>
        <w:rPr>
          <w:color w:val="0000FF"/>
        </w:rPr>
        <w:t>protected</w:t>
      </w:r>
      <w:r>
        <w:t> </w:t>
      </w:r>
      <w:r>
        <w:rPr>
          <w:color w:val="0000FF"/>
        </w:rPr>
        <w:t>override</w:t>
      </w:r>
      <w:r>
        <w:t> </w:t>
      </w:r>
      <w:r>
        <w:rPr>
          <w:color w:val="0000FF"/>
        </w:rPr>
        <w:t>void</w:t>
      </w:r>
      <w:r>
        <w:t> </w:t>
      </w:r>
      <w:proofErr w:type="spellStart"/>
      <w:r>
        <w:t>OnCreate</w:t>
      </w:r>
      <w:proofErr w:type="spellEnd"/>
      <w:r>
        <w:t>(</w:t>
      </w:r>
      <w:r>
        <w:rPr>
          <w:color w:val="2B8FAF"/>
        </w:rPr>
        <w:t>Bundle</w:t>
      </w:r>
      <w:r>
        <w:t> bundle)</w:t>
      </w:r>
      <w:r>
        <w:br/>
        <w:t>    {</w:t>
      </w:r>
      <w:r>
        <w:br/>
        <w:t>        </w:t>
      </w:r>
      <w:proofErr w:type="spellStart"/>
      <w:r>
        <w:rPr>
          <w:color w:val="0000FF"/>
        </w:rPr>
        <w:t>base</w:t>
      </w:r>
      <w:r>
        <w:t>.OnCreate</w:t>
      </w:r>
      <w:proofErr w:type="spellEnd"/>
      <w:r>
        <w:t>(bundle);</w:t>
      </w:r>
      <w:r>
        <w:br/>
      </w:r>
      <w:r>
        <w:br/>
        <w:t>        </w:t>
      </w:r>
      <w:r w:rsidRPr="001F4825">
        <w:rPr>
          <w:highlight w:val="yellow"/>
        </w:rPr>
        <w:t>adapter = </w:t>
      </w:r>
      <w:r w:rsidRPr="001F4825">
        <w:rPr>
          <w:color w:val="0000FF"/>
          <w:highlight w:val="yellow"/>
        </w:rPr>
        <w:t>new</w:t>
      </w:r>
      <w:r w:rsidRPr="001F4825">
        <w:rPr>
          <w:highlight w:val="yellow"/>
        </w:rPr>
        <w:t> </w:t>
      </w:r>
      <w:proofErr w:type="spellStart"/>
      <w:r w:rsidRPr="001F4825">
        <w:rPr>
          <w:color w:val="2B8FAF"/>
          <w:highlight w:val="yellow"/>
        </w:rPr>
        <w:t>SpeakersAdapter</w:t>
      </w:r>
      <w:proofErr w:type="spellEnd"/>
      <w:r w:rsidRPr="001F4825">
        <w:rPr>
          <w:highlight w:val="yellow"/>
        </w:rPr>
        <w:t>(</w:t>
      </w:r>
      <w:r w:rsidRPr="001F4825">
        <w:rPr>
          <w:color w:val="0000FF"/>
          <w:highlight w:val="yellow"/>
        </w:rPr>
        <w:t>this</w:t>
      </w:r>
      <w:r w:rsidRPr="001F4825">
        <w:rPr>
          <w:highlight w:val="yellow"/>
        </w:rPr>
        <w:t>, </w:t>
      </w:r>
      <w:proofErr w:type="spellStart"/>
      <w:r w:rsidRPr="001F4825">
        <w:rPr>
          <w:color w:val="2B8FAF"/>
          <w:highlight w:val="yellow"/>
        </w:rPr>
        <w:t>Speakers</w:t>
      </w:r>
      <w:r w:rsidRPr="001F4825">
        <w:rPr>
          <w:highlight w:val="yellow"/>
        </w:rPr>
        <w:t>.GetSpeakerData</w:t>
      </w:r>
      <w:proofErr w:type="spellEnd"/>
      <w:r w:rsidRPr="001F4825">
        <w:rPr>
          <w:highlight w:val="yellow"/>
        </w:rPr>
        <w:t>());</w:t>
      </w:r>
      <w:r w:rsidRPr="001F4825">
        <w:rPr>
          <w:highlight w:val="yellow"/>
        </w:rPr>
        <w:br/>
        <w:t>        </w:t>
      </w:r>
      <w:proofErr w:type="spellStart"/>
      <w:r w:rsidRPr="001F4825">
        <w:rPr>
          <w:highlight w:val="yellow"/>
        </w:rPr>
        <w:t>ListAdapter</w:t>
      </w:r>
      <w:proofErr w:type="spellEnd"/>
      <w:r w:rsidRPr="001F4825">
        <w:rPr>
          <w:highlight w:val="yellow"/>
        </w:rPr>
        <w:t> = adapter;</w:t>
      </w:r>
      <w:r>
        <w:br/>
        <w:t>    }</w:t>
      </w:r>
    </w:p>
    <w:p w14:paraId="564722B3" w14:textId="020B14A8" w:rsidR="001F4825" w:rsidRDefault="001F4825" w:rsidP="001F4825">
      <w:pPr>
        <w:pStyle w:val="CodeBlock"/>
      </w:pPr>
      <w:r>
        <w:t>}</w:t>
      </w:r>
    </w:p>
    <w:p w14:paraId="2B716BE6" w14:textId="48E4B7C8" w:rsidR="00941CE5" w:rsidRDefault="00F306BD" w:rsidP="00F306BD">
      <w:pPr>
        <w:pStyle w:val="NoteParagraph"/>
      </w:pPr>
      <w:r>
        <w:t>Build and run the app to show the results.</w:t>
      </w:r>
      <w:r w:rsidR="000B54CD">
        <w:t xml:space="preserve">  This has no activity when you tap – direct the student to uncomment the next step and run that to get the toast back.  If you have time you can add the code below for the same thing, otherwise just move to the next task.</w:t>
      </w:r>
    </w:p>
    <w:p w14:paraId="31FEB43A" w14:textId="2C3CA5EB" w:rsidR="00F306BD" w:rsidRDefault="00B66444" w:rsidP="00B66444">
      <w:pPr>
        <w:pStyle w:val="CodeBlock"/>
      </w:pPr>
      <w:proofErr w:type="gramStart"/>
      <w:r>
        <w:rPr>
          <w:color w:val="0000FF"/>
        </w:rPr>
        <w:t>protected</w:t>
      </w:r>
      <w:proofErr w:type="gramEnd"/>
      <w:r>
        <w:t> </w:t>
      </w:r>
      <w:r>
        <w:rPr>
          <w:color w:val="0000FF"/>
        </w:rPr>
        <w:t>override</w:t>
      </w:r>
      <w:r>
        <w:t> </w:t>
      </w:r>
      <w:r>
        <w:rPr>
          <w:color w:val="0000FF"/>
        </w:rPr>
        <w:t>void</w:t>
      </w:r>
      <w:r>
        <w:t> </w:t>
      </w:r>
      <w:proofErr w:type="spellStart"/>
      <w:r>
        <w:t>OnListItemClick</w:t>
      </w:r>
      <w:proofErr w:type="spellEnd"/>
      <w:r>
        <w:t>(</w:t>
      </w:r>
      <w:proofErr w:type="spellStart"/>
      <w:r>
        <w:rPr>
          <w:color w:val="2B8FAF"/>
        </w:rPr>
        <w:t>ListView</w:t>
      </w:r>
      <w:proofErr w:type="spellEnd"/>
      <w:r>
        <w:t> l, </w:t>
      </w:r>
      <w:r>
        <w:rPr>
          <w:color w:val="2B8FAF"/>
        </w:rPr>
        <w:t>View</w:t>
      </w:r>
      <w:r>
        <w:t> v, </w:t>
      </w:r>
      <w:proofErr w:type="spellStart"/>
      <w:r>
        <w:rPr>
          <w:color w:val="0000FF"/>
        </w:rPr>
        <w:t>int</w:t>
      </w:r>
      <w:proofErr w:type="spellEnd"/>
      <w:r>
        <w:t> position, </w:t>
      </w:r>
      <w:r>
        <w:rPr>
          <w:color w:val="0000FF"/>
        </w:rPr>
        <w:t>long</w:t>
      </w:r>
      <w:r>
        <w:t> id)</w:t>
      </w:r>
      <w:r>
        <w:br/>
        <w:t>{</w:t>
      </w:r>
      <w:r>
        <w:br/>
        <w:t>    </w:t>
      </w:r>
      <w:proofErr w:type="spellStart"/>
      <w:r>
        <w:rPr>
          <w:color w:val="0000FF"/>
        </w:rPr>
        <w:t>var</w:t>
      </w:r>
      <w:proofErr w:type="spellEnd"/>
      <w:r>
        <w:t> item = adapter[position].Name;</w:t>
      </w:r>
      <w:r>
        <w:br/>
        <w:t>    </w:t>
      </w:r>
      <w:proofErr w:type="spellStart"/>
      <w:r>
        <w:rPr>
          <w:color w:val="2B8FAF"/>
        </w:rPr>
        <w:t>Toast</w:t>
      </w:r>
      <w:r>
        <w:t>.MakeText</w:t>
      </w:r>
      <w:proofErr w:type="spellEnd"/>
      <w:r>
        <w:t>(</w:t>
      </w:r>
      <w:r>
        <w:rPr>
          <w:color w:val="0000FF"/>
        </w:rPr>
        <w:t>this</w:t>
      </w:r>
      <w:r>
        <w:t>, item, </w:t>
      </w:r>
      <w:proofErr w:type="spellStart"/>
      <w:r>
        <w:rPr>
          <w:color w:val="2B8FAF"/>
        </w:rPr>
        <w:t>ToastLength</w:t>
      </w:r>
      <w:r>
        <w:t>.Short</w:t>
      </w:r>
      <w:proofErr w:type="spellEnd"/>
      <w:r>
        <w:t>).Show();</w:t>
      </w:r>
      <w:r>
        <w:br/>
        <w:t>}</w:t>
      </w:r>
    </w:p>
    <w:p w14:paraId="2DB5E597" w14:textId="77777777" w:rsidR="00B66444" w:rsidRDefault="00B66444" w:rsidP="00EC2019">
      <w:pPr>
        <w:rPr>
          <w:rFonts w:ascii="Consolas" w:hAnsi="Consolas"/>
          <w:color w:val="000000"/>
        </w:rPr>
      </w:pPr>
    </w:p>
    <w:p w14:paraId="1B369526" w14:textId="1127A59B" w:rsidR="00D513F0" w:rsidRPr="00AA28CC" w:rsidRDefault="00B826E7" w:rsidP="00D513F0">
      <w:pPr>
        <w:pStyle w:val="Sidebar"/>
        <w:rPr>
          <w:color w:val="FF0000"/>
        </w:rPr>
      </w:pPr>
      <w:r>
        <w:rPr>
          <w:color w:val="FF0000"/>
        </w:rPr>
        <w:t>Break Time Check</w:t>
      </w:r>
    </w:p>
    <w:p w14:paraId="363594B1" w14:textId="4A58AD1E" w:rsidR="00B66444" w:rsidRPr="00B92587" w:rsidRDefault="00257592" w:rsidP="00E94F5E">
      <w:pPr>
        <w:pStyle w:val="Heading3"/>
        <w:ind w:left="0"/>
      </w:pPr>
      <w:r w:rsidRPr="00B92587">
        <w:t>Changing the Cell Style</w:t>
      </w:r>
    </w:p>
    <w:p w14:paraId="5FFEBAFF" w14:textId="49248675" w:rsidR="00257592" w:rsidRDefault="000F382E" w:rsidP="000F382E">
      <w:r>
        <w:t xml:space="preserve">Let’s try out some of the other built-in layout styles for </w:t>
      </w:r>
      <w:proofErr w:type="spellStart"/>
      <w:r>
        <w:t>ListViews</w:t>
      </w:r>
      <w:proofErr w:type="spellEnd"/>
      <w:r>
        <w:t>.  Switch to the third demo project in the solution</w:t>
      </w:r>
      <w:r w:rsidR="005E0896">
        <w:t>.</w:t>
      </w:r>
      <w:r w:rsidR="00A537D3">
        <w:t xml:space="preserve">  Go ahead and open the </w:t>
      </w:r>
      <w:proofErr w:type="spellStart"/>
      <w:r w:rsidR="00A537D3">
        <w:t>SpeakersAdapter</w:t>
      </w:r>
      <w:proofErr w:type="spellEnd"/>
      <w:r w:rsidR="00A537D3">
        <w:t xml:space="preserve"> code – you should find a TODO comment here that is just before a series of styles to assign.</w:t>
      </w:r>
    </w:p>
    <w:p w14:paraId="5A60A847" w14:textId="77777777" w:rsidR="00A537D3" w:rsidRDefault="00A537D3" w:rsidP="000F382E"/>
    <w:p w14:paraId="0C32E112" w14:textId="16F131A1" w:rsidR="00A537D3" w:rsidRDefault="00A537D3" w:rsidP="00A537D3">
      <w:pPr>
        <w:pStyle w:val="NoteParagraph"/>
        <w:numPr>
          <w:ilvl w:val="0"/>
          <w:numId w:val="68"/>
        </w:numPr>
      </w:pPr>
      <w:r>
        <w:t>Make sure to switch to _demo3.</w:t>
      </w:r>
    </w:p>
    <w:p w14:paraId="1947081A" w14:textId="37690565" w:rsidR="00A537D3" w:rsidRDefault="00A537D3" w:rsidP="00A537D3">
      <w:pPr>
        <w:pStyle w:val="NoteParagraph"/>
        <w:numPr>
          <w:ilvl w:val="0"/>
          <w:numId w:val="68"/>
        </w:numPr>
      </w:pPr>
      <w:r>
        <w:t xml:space="preserve">In the </w:t>
      </w:r>
      <w:proofErr w:type="spellStart"/>
      <w:r>
        <w:t>SpeakersAdapter.cs</w:t>
      </w:r>
      <w:proofErr w:type="spellEnd"/>
      <w:r>
        <w:t xml:space="preserve"> file, use each of the following layout styles</w:t>
      </w:r>
      <w:r w:rsidR="002C6E1E">
        <w:t xml:space="preserve"> in the </w:t>
      </w:r>
      <w:proofErr w:type="spellStart"/>
      <w:r w:rsidR="002C6E1E" w:rsidRPr="002C6E1E">
        <w:rPr>
          <w:rStyle w:val="CodeInline"/>
        </w:rPr>
        <w:t>LayoutInflator.Inflate</w:t>
      </w:r>
      <w:proofErr w:type="spellEnd"/>
      <w:r w:rsidR="002C6E1E">
        <w:t xml:space="preserve"> calls</w:t>
      </w:r>
      <w:r>
        <w:t xml:space="preserve"> and build + run the applic</w:t>
      </w:r>
      <w:r w:rsidR="00017270">
        <w:t xml:space="preserve">ation to show each layout style, make sure to point out the code in the </w:t>
      </w:r>
      <w:proofErr w:type="spellStart"/>
      <w:r w:rsidR="00017270" w:rsidRPr="00D23687">
        <w:rPr>
          <w:rStyle w:val="CodeInline"/>
        </w:rPr>
        <w:t>GetView</w:t>
      </w:r>
      <w:proofErr w:type="spellEnd"/>
      <w:r w:rsidR="00017270">
        <w:t xml:space="preserve"> method that populates each piece.</w:t>
      </w:r>
    </w:p>
    <w:p w14:paraId="5D248BA9" w14:textId="77777777" w:rsidR="00640742" w:rsidRPr="00640742" w:rsidRDefault="00640742" w:rsidP="00640742">
      <w:pPr>
        <w:pStyle w:val="NoteParagraph"/>
        <w:ind w:left="720"/>
      </w:pPr>
      <w:r w:rsidRPr="00640742">
        <w:t>Android.</w:t>
      </w:r>
      <w:r w:rsidRPr="00640742">
        <w:rPr>
          <w:color w:val="2B8FAF"/>
        </w:rPr>
        <w:t>Resource</w:t>
      </w:r>
      <w:r w:rsidRPr="00640742">
        <w:t>.</w:t>
      </w:r>
      <w:r w:rsidRPr="00640742">
        <w:rPr>
          <w:color w:val="2B8FAF"/>
        </w:rPr>
        <w:t>Layout</w:t>
      </w:r>
      <w:r w:rsidRPr="00640742">
        <w:t>.SimpleListItem2</w:t>
      </w:r>
    </w:p>
    <w:p w14:paraId="5E0EC6AF" w14:textId="77777777" w:rsidR="00640742" w:rsidRPr="00640742" w:rsidRDefault="00640742" w:rsidP="00640742">
      <w:pPr>
        <w:pStyle w:val="NoteParagraph"/>
        <w:ind w:left="720"/>
      </w:pPr>
      <w:proofErr w:type="spellStart"/>
      <w:r w:rsidRPr="00640742">
        <w:t>Android.</w:t>
      </w:r>
      <w:r w:rsidRPr="00640742">
        <w:rPr>
          <w:color w:val="2B8FAF"/>
        </w:rPr>
        <w:t>Resource</w:t>
      </w:r>
      <w:r w:rsidRPr="00640742">
        <w:t>.</w:t>
      </w:r>
      <w:r w:rsidRPr="00640742">
        <w:rPr>
          <w:color w:val="2B8FAF"/>
        </w:rPr>
        <w:t>Layout</w:t>
      </w:r>
      <w:r w:rsidRPr="00640742">
        <w:t>.TwoLineListItem</w:t>
      </w:r>
      <w:proofErr w:type="spellEnd"/>
    </w:p>
    <w:p w14:paraId="356AB456" w14:textId="0D6A6B07" w:rsidR="00640742" w:rsidRDefault="00640742" w:rsidP="00640742">
      <w:pPr>
        <w:pStyle w:val="NoteParagraph"/>
        <w:ind w:left="720"/>
      </w:pPr>
      <w:proofErr w:type="spellStart"/>
      <w:r w:rsidRPr="00640742">
        <w:t>Android.</w:t>
      </w:r>
      <w:r w:rsidRPr="00640742">
        <w:rPr>
          <w:color w:val="2B8FAF"/>
        </w:rPr>
        <w:t>Resource</w:t>
      </w:r>
      <w:r w:rsidRPr="00640742">
        <w:t>.</w:t>
      </w:r>
      <w:r w:rsidRPr="00640742">
        <w:rPr>
          <w:color w:val="2B8FAF"/>
        </w:rPr>
        <w:t>Layout</w:t>
      </w:r>
      <w:r w:rsidRPr="00640742">
        <w:t>.ActivityListItem</w:t>
      </w:r>
      <w:proofErr w:type="spellEnd"/>
    </w:p>
    <w:p w14:paraId="4096250A" w14:textId="77777777" w:rsidR="00B66444" w:rsidRDefault="00B66444" w:rsidP="00EC2019"/>
    <w:p w14:paraId="0AB0ADF4" w14:textId="77777777" w:rsidR="0031310D" w:rsidRPr="00AA28CC" w:rsidRDefault="0031310D" w:rsidP="0031310D">
      <w:pPr>
        <w:pStyle w:val="Sidebar"/>
        <w:ind w:left="720"/>
        <w:rPr>
          <w:color w:val="FF0000"/>
        </w:rPr>
      </w:pPr>
      <w:r>
        <w:rPr>
          <w:color w:val="FF0000"/>
        </w:rPr>
        <w:t>Break Time Check</w:t>
      </w:r>
    </w:p>
    <w:p w14:paraId="26ED4677" w14:textId="07BE085E" w:rsidR="00A537D3" w:rsidRDefault="005E06B9" w:rsidP="00973081">
      <w:pPr>
        <w:pStyle w:val="Heading3"/>
        <w:ind w:left="0"/>
      </w:pPr>
      <w:r>
        <w:t>Creating a Custom Cell View</w:t>
      </w:r>
    </w:p>
    <w:p w14:paraId="4F368B30" w14:textId="7F7108FD" w:rsidR="00535484" w:rsidRDefault="00535484" w:rsidP="00535484">
      <w:pPr>
        <w:rPr>
          <w:rFonts w:eastAsiaTheme="minorHAnsi"/>
        </w:rPr>
      </w:pPr>
      <w:r>
        <w:rPr>
          <w:rFonts w:eastAsiaTheme="minorHAnsi"/>
        </w:rPr>
        <w:t xml:space="preserve">Most applications will want to have a custom layout for </w:t>
      </w:r>
      <w:proofErr w:type="spellStart"/>
      <w:r>
        <w:rPr>
          <w:rFonts w:eastAsiaTheme="minorHAnsi"/>
        </w:rPr>
        <w:t>ListView</w:t>
      </w:r>
      <w:proofErr w:type="spellEnd"/>
      <w:r>
        <w:rPr>
          <w:rFonts w:eastAsiaTheme="minorHAnsi"/>
        </w:rPr>
        <w:t xml:space="preserve"> cells. New layouts are defined using XML files in the Resources/layout folder, and then referenced in code.</w:t>
      </w:r>
      <w:r w:rsidR="007C7255">
        <w:rPr>
          <w:rFonts w:eastAsiaTheme="minorHAnsi"/>
        </w:rPr>
        <w:t xml:space="preserve">  Switch to the</w:t>
      </w:r>
      <w:r>
        <w:rPr>
          <w:rFonts w:eastAsiaTheme="minorHAnsi"/>
        </w:rPr>
        <w:t xml:space="preserve"> </w:t>
      </w:r>
      <w:r w:rsidR="007C7255">
        <w:rPr>
          <w:rFonts w:eastAsiaTheme="minorHAnsi"/>
        </w:rPr>
        <w:t xml:space="preserve">ListViewsInAndroid_demo4 project, we’re going to create a custom row view as part of our adapter implementation.  In particularly, we’d like to </w:t>
      </w:r>
      <w:r>
        <w:rPr>
          <w:rFonts w:eastAsiaTheme="minorHAnsi"/>
        </w:rPr>
        <w:t>display a headshot, company name, and the speaker’s Twitter handle.</w:t>
      </w:r>
    </w:p>
    <w:p w14:paraId="215F0B9A" w14:textId="77777777" w:rsidR="00CA0139" w:rsidRDefault="00CA0139" w:rsidP="00535484">
      <w:pPr>
        <w:rPr>
          <w:rFonts w:eastAsiaTheme="minorHAnsi"/>
        </w:rPr>
      </w:pPr>
    </w:p>
    <w:p w14:paraId="186E8E0D" w14:textId="334D9BA6" w:rsidR="00C26833" w:rsidRDefault="00CA0139" w:rsidP="00C26833">
      <w:pPr>
        <w:rPr>
          <w:rFonts w:eastAsiaTheme="minorHAnsi"/>
        </w:rPr>
      </w:pPr>
      <w:r>
        <w:rPr>
          <w:rFonts w:eastAsiaTheme="minorHAnsi"/>
        </w:rPr>
        <w:t xml:space="preserve">In your project you have a custom AXML file called </w:t>
      </w:r>
      <w:proofErr w:type="spellStart"/>
      <w:r>
        <w:rPr>
          <w:rFonts w:eastAsiaTheme="minorHAnsi"/>
        </w:rPr>
        <w:t>speaker_row.axml</w:t>
      </w:r>
      <w:proofErr w:type="spellEnd"/>
      <w:r>
        <w:rPr>
          <w:rFonts w:eastAsiaTheme="minorHAnsi"/>
        </w:rPr>
        <w:t>.  Go ahead and open that file to see the layout.</w:t>
      </w:r>
      <w:r w:rsidR="004E07AB">
        <w:rPr>
          <w:rFonts w:eastAsiaTheme="minorHAnsi"/>
        </w:rPr>
        <w:t xml:space="preserve">  I’m going to create that view here so you can see how it is built.</w:t>
      </w:r>
    </w:p>
    <w:p w14:paraId="4358F596" w14:textId="77777777" w:rsidR="00C26833" w:rsidRDefault="00C26833" w:rsidP="00C26833">
      <w:pPr>
        <w:rPr>
          <w:rFonts w:eastAsiaTheme="minorHAnsi"/>
        </w:rPr>
      </w:pPr>
    </w:p>
    <w:tbl>
      <w:tblPr>
        <w:tblStyle w:val="ColorfulGrid"/>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hemeFill="background1" w:themeFillShade="D9"/>
        <w:tblLook w:val="0600" w:firstRow="0" w:lastRow="0" w:firstColumn="0" w:lastColumn="0" w:noHBand="1" w:noVBand="1"/>
      </w:tblPr>
      <w:tblGrid>
        <w:gridCol w:w="4428"/>
        <w:gridCol w:w="4428"/>
      </w:tblGrid>
      <w:tr w:rsidR="00C26833" w14:paraId="1EC08C67" w14:textId="77777777" w:rsidTr="00F50635">
        <w:tc>
          <w:tcPr>
            <w:tcW w:w="8856" w:type="dxa"/>
            <w:gridSpan w:val="2"/>
            <w:shd w:val="clear" w:color="auto" w:fill="D9D9D9" w:themeFill="background1" w:themeFillShade="D9"/>
          </w:tcPr>
          <w:p w14:paraId="104E1677" w14:textId="54739662" w:rsidR="00C26833" w:rsidRDefault="00C26833" w:rsidP="00535484">
            <w:pPr>
              <w:rPr>
                <w:rFonts w:eastAsiaTheme="minorHAnsi"/>
              </w:rPr>
            </w:pPr>
            <w:r>
              <w:rPr>
                <w:rFonts w:eastAsiaTheme="minorHAnsi"/>
              </w:rPr>
              <w:t xml:space="preserve">Expand the Resources/Layout folder and add a new Android Layout file called </w:t>
            </w:r>
            <w:proofErr w:type="spellStart"/>
            <w:r>
              <w:rPr>
                <w:rFonts w:eastAsiaTheme="minorHAnsi"/>
              </w:rPr>
              <w:t>speaker_row.axml</w:t>
            </w:r>
            <w:proofErr w:type="spellEnd"/>
            <w:r>
              <w:rPr>
                <w:rFonts w:eastAsiaTheme="minorHAnsi"/>
              </w:rPr>
              <w:t xml:space="preserve">.  It is helpful to turn on the Document Pad here to delete the </w:t>
            </w:r>
            <w:proofErr w:type="spellStart"/>
            <w:r w:rsidR="002E0C83">
              <w:rPr>
                <w:rFonts w:eastAsiaTheme="minorHAnsi"/>
              </w:rPr>
              <w:t>LinearLayout</w:t>
            </w:r>
            <w:proofErr w:type="spellEnd"/>
            <w:r w:rsidR="002E0C83">
              <w:rPr>
                <w:rFonts w:eastAsiaTheme="minorHAnsi"/>
              </w:rPr>
              <w:t>, which</w:t>
            </w:r>
            <w:r>
              <w:rPr>
                <w:rFonts w:eastAsiaTheme="minorHAnsi"/>
              </w:rPr>
              <w:t xml:space="preserve"> is there by default.</w:t>
            </w:r>
          </w:p>
        </w:tc>
      </w:tr>
      <w:tr w:rsidR="00C26833" w14:paraId="656461AD" w14:textId="77777777" w:rsidTr="00F50635">
        <w:tc>
          <w:tcPr>
            <w:tcW w:w="8856" w:type="dxa"/>
            <w:gridSpan w:val="2"/>
            <w:shd w:val="clear" w:color="auto" w:fill="D9D9D9" w:themeFill="background1" w:themeFillShade="D9"/>
          </w:tcPr>
          <w:p w14:paraId="5BD71598" w14:textId="47D46373" w:rsidR="00C26833" w:rsidRDefault="00C5323B" w:rsidP="00535484">
            <w:pPr>
              <w:rPr>
                <w:rFonts w:eastAsiaTheme="minorHAnsi"/>
              </w:rPr>
            </w:pPr>
            <w:r>
              <w:rPr>
                <w:rFonts w:eastAsiaTheme="minorHAnsi"/>
              </w:rPr>
              <w:t xml:space="preserve">Delete the </w:t>
            </w:r>
            <w:proofErr w:type="spellStart"/>
            <w:r>
              <w:rPr>
                <w:rFonts w:eastAsiaTheme="minorHAnsi"/>
              </w:rPr>
              <w:t>LinearLayout</w:t>
            </w:r>
            <w:proofErr w:type="spellEnd"/>
            <w:r>
              <w:rPr>
                <w:rFonts w:eastAsiaTheme="minorHAnsi"/>
              </w:rPr>
              <w:t xml:space="preserve"> root element</w:t>
            </w:r>
          </w:p>
        </w:tc>
      </w:tr>
      <w:tr w:rsidR="00C26833" w14:paraId="52950B83" w14:textId="77777777" w:rsidTr="00F50635">
        <w:tc>
          <w:tcPr>
            <w:tcW w:w="8856" w:type="dxa"/>
            <w:gridSpan w:val="2"/>
            <w:shd w:val="clear" w:color="auto" w:fill="D9D9D9" w:themeFill="background1" w:themeFillShade="D9"/>
          </w:tcPr>
          <w:p w14:paraId="5704148B" w14:textId="3E4D517E" w:rsidR="00BC703F" w:rsidRDefault="00BC703F" w:rsidP="00BC703F">
            <w:pPr>
              <w:rPr>
                <w:rFonts w:eastAsiaTheme="minorHAnsi"/>
              </w:rPr>
            </w:pPr>
            <w:r>
              <w:rPr>
                <w:rFonts w:eastAsiaTheme="minorHAnsi"/>
              </w:rPr>
              <w:t xml:space="preserve">Drag a </w:t>
            </w:r>
            <w:proofErr w:type="spellStart"/>
            <w:r>
              <w:rPr>
                <w:rFonts w:eastAsiaTheme="minorHAnsi"/>
              </w:rPr>
              <w:t>RelativeLayout</w:t>
            </w:r>
            <w:proofErr w:type="spellEnd"/>
            <w:r>
              <w:rPr>
                <w:rFonts w:eastAsiaTheme="minorHAnsi"/>
              </w:rPr>
              <w:t xml:space="preserve"> into the design surface</w:t>
            </w:r>
          </w:p>
        </w:tc>
      </w:tr>
      <w:tr w:rsidR="007D3407" w14:paraId="3342FF89" w14:textId="77777777" w:rsidTr="00677055">
        <w:tc>
          <w:tcPr>
            <w:tcW w:w="4428" w:type="dxa"/>
            <w:shd w:val="clear" w:color="auto" w:fill="D9D9D9" w:themeFill="background1" w:themeFillShade="D9"/>
          </w:tcPr>
          <w:p w14:paraId="5FFDB76A" w14:textId="77777777" w:rsidR="007D3407" w:rsidRDefault="007D3407" w:rsidP="00BC703F">
            <w:pPr>
              <w:rPr>
                <w:rFonts w:eastAsiaTheme="minorHAnsi"/>
              </w:rPr>
            </w:pPr>
            <w:r>
              <w:rPr>
                <w:rFonts w:eastAsiaTheme="minorHAnsi"/>
              </w:rPr>
              <w:t xml:space="preserve">Drag an </w:t>
            </w:r>
            <w:proofErr w:type="spellStart"/>
            <w:r>
              <w:rPr>
                <w:rFonts w:eastAsiaTheme="minorHAnsi"/>
              </w:rPr>
              <w:t>ImageView</w:t>
            </w:r>
            <w:proofErr w:type="spellEnd"/>
            <w:r>
              <w:rPr>
                <w:rFonts w:eastAsiaTheme="minorHAnsi"/>
              </w:rPr>
              <w:t xml:space="preserve"> into the design surface – it should position on the left</w:t>
            </w:r>
          </w:p>
        </w:tc>
        <w:tc>
          <w:tcPr>
            <w:tcW w:w="4428" w:type="dxa"/>
            <w:shd w:val="clear" w:color="auto" w:fill="D9D9D9" w:themeFill="background1" w:themeFillShade="D9"/>
          </w:tcPr>
          <w:p w14:paraId="65BF0B0C" w14:textId="77777777" w:rsidR="007D3407" w:rsidRDefault="007D3407" w:rsidP="00BC703F">
            <w:pPr>
              <w:rPr>
                <w:rFonts w:ascii="Consolas" w:hAnsi="Consolas"/>
                <w:color w:val="0000FF"/>
              </w:rPr>
            </w:pPr>
            <w:r>
              <w:rPr>
                <w:rFonts w:eastAsiaTheme="minorHAnsi"/>
              </w:rPr>
              <w:t xml:space="preserve">Set the Id to </w:t>
            </w:r>
            <w:r w:rsidRPr="00C37065">
              <w:rPr>
                <w:rFonts w:ascii="Consolas" w:hAnsi="Consolas"/>
                <w:color w:val="auto"/>
              </w:rPr>
              <w:t>@+id/</w:t>
            </w:r>
            <w:proofErr w:type="spellStart"/>
            <w:r w:rsidRPr="00C37065">
              <w:rPr>
                <w:rFonts w:ascii="Consolas" w:hAnsi="Consolas"/>
                <w:color w:val="auto"/>
              </w:rPr>
              <w:t>headshotImageView</w:t>
            </w:r>
            <w:proofErr w:type="spellEnd"/>
          </w:p>
          <w:p w14:paraId="6D17CB69" w14:textId="77777777" w:rsidR="007D3407" w:rsidRDefault="007D3407" w:rsidP="00BC703F">
            <w:pPr>
              <w:rPr>
                <w:rFonts w:ascii="Consolas" w:hAnsi="Consolas"/>
                <w:color w:val="0000FF"/>
              </w:rPr>
            </w:pPr>
          </w:p>
          <w:p w14:paraId="30F4A381" w14:textId="33E7B306" w:rsidR="00C37065" w:rsidRPr="00C37065" w:rsidRDefault="00C37065" w:rsidP="00BC703F">
            <w:pPr>
              <w:rPr>
                <w:rFonts w:eastAsiaTheme="minorHAnsi"/>
                <w:b/>
              </w:rPr>
            </w:pPr>
            <w:r>
              <w:rPr>
                <w:rFonts w:eastAsiaTheme="minorHAnsi"/>
              </w:rPr>
              <w:t xml:space="preserve">Set the </w:t>
            </w:r>
            <w:proofErr w:type="spellStart"/>
            <w:r w:rsidRPr="00C37065">
              <w:rPr>
                <w:rFonts w:eastAsiaTheme="minorHAnsi"/>
                <w:b/>
              </w:rPr>
              <w:t>Layout_Width</w:t>
            </w:r>
            <w:proofErr w:type="spellEnd"/>
            <w:r>
              <w:rPr>
                <w:rFonts w:eastAsiaTheme="minorHAnsi"/>
              </w:rPr>
              <w:t xml:space="preserve"> to </w:t>
            </w:r>
            <w:r w:rsidRPr="00C37065">
              <w:rPr>
                <w:rFonts w:eastAsiaTheme="minorHAnsi"/>
                <w:b/>
              </w:rPr>
              <w:t>80dp</w:t>
            </w:r>
          </w:p>
          <w:p w14:paraId="467719BB" w14:textId="54BBF237" w:rsidR="00C37065" w:rsidRDefault="00C37065" w:rsidP="00BC703F">
            <w:pPr>
              <w:rPr>
                <w:rFonts w:eastAsiaTheme="minorHAnsi"/>
              </w:rPr>
            </w:pPr>
            <w:r>
              <w:rPr>
                <w:rFonts w:eastAsiaTheme="minorHAnsi"/>
              </w:rPr>
              <w:t xml:space="preserve">Set the </w:t>
            </w:r>
            <w:proofErr w:type="spellStart"/>
            <w:r w:rsidRPr="00C37065">
              <w:rPr>
                <w:rFonts w:eastAsiaTheme="minorHAnsi"/>
                <w:b/>
              </w:rPr>
              <w:t>Layout_Height</w:t>
            </w:r>
            <w:proofErr w:type="spellEnd"/>
            <w:r>
              <w:rPr>
                <w:rFonts w:eastAsiaTheme="minorHAnsi"/>
              </w:rPr>
              <w:t xml:space="preserve"> to </w:t>
            </w:r>
            <w:r w:rsidR="00791761">
              <w:rPr>
                <w:rFonts w:eastAsiaTheme="minorHAnsi"/>
                <w:b/>
              </w:rPr>
              <w:t>80d</w:t>
            </w:r>
            <w:r w:rsidRPr="00C37065">
              <w:rPr>
                <w:rFonts w:eastAsiaTheme="minorHAnsi"/>
                <w:b/>
              </w:rPr>
              <w:t>p</w:t>
            </w:r>
          </w:p>
          <w:p w14:paraId="2138026A" w14:textId="77777777" w:rsidR="007D3407" w:rsidRDefault="007B34CE" w:rsidP="00BC703F">
            <w:pPr>
              <w:rPr>
                <w:rFonts w:eastAsiaTheme="minorHAnsi"/>
                <w:b/>
              </w:rPr>
            </w:pPr>
            <w:r>
              <w:rPr>
                <w:rFonts w:eastAsiaTheme="minorHAnsi"/>
              </w:rPr>
              <w:t xml:space="preserve">Check </w:t>
            </w:r>
            <w:proofErr w:type="spellStart"/>
            <w:r w:rsidRPr="007B34CE">
              <w:rPr>
                <w:rFonts w:eastAsiaTheme="minorHAnsi"/>
                <w:b/>
              </w:rPr>
              <w:t>Layout_Center_Vertical</w:t>
            </w:r>
            <w:proofErr w:type="spellEnd"/>
          </w:p>
          <w:p w14:paraId="1A4DBC71" w14:textId="7CC169FB" w:rsidR="00572AD3" w:rsidRDefault="00572AD3" w:rsidP="00BC703F">
            <w:pPr>
              <w:rPr>
                <w:rFonts w:eastAsiaTheme="minorHAnsi"/>
              </w:rPr>
            </w:pPr>
            <w:r w:rsidRPr="00572AD3">
              <w:rPr>
                <w:rFonts w:eastAsiaTheme="minorHAnsi"/>
              </w:rPr>
              <w:t xml:space="preserve">Check </w:t>
            </w:r>
            <w:proofErr w:type="spellStart"/>
            <w:r>
              <w:rPr>
                <w:rFonts w:eastAsiaTheme="minorHAnsi"/>
                <w:b/>
              </w:rPr>
              <w:t>Layout_Align_Parent_Left</w:t>
            </w:r>
            <w:proofErr w:type="spellEnd"/>
          </w:p>
        </w:tc>
      </w:tr>
      <w:tr w:rsidR="007B34CE" w14:paraId="2029B4C6" w14:textId="77777777" w:rsidTr="00677055">
        <w:tc>
          <w:tcPr>
            <w:tcW w:w="4428" w:type="dxa"/>
            <w:shd w:val="clear" w:color="auto" w:fill="D9D9D9" w:themeFill="background1" w:themeFillShade="D9"/>
          </w:tcPr>
          <w:p w14:paraId="4D568FB1" w14:textId="0478E4E1" w:rsidR="007B34CE" w:rsidRDefault="007149D6" w:rsidP="00BC703F">
            <w:pPr>
              <w:rPr>
                <w:rFonts w:eastAsiaTheme="minorHAnsi"/>
              </w:rPr>
            </w:pPr>
            <w:r>
              <w:rPr>
                <w:rFonts w:eastAsiaTheme="minorHAnsi"/>
              </w:rPr>
              <w:t xml:space="preserve">Drag </w:t>
            </w:r>
            <w:proofErr w:type="gramStart"/>
            <w:r>
              <w:rPr>
                <w:rFonts w:eastAsiaTheme="minorHAnsi"/>
              </w:rPr>
              <w:t>Text(</w:t>
            </w:r>
            <w:proofErr w:type="gramEnd"/>
            <w:r>
              <w:rPr>
                <w:rFonts w:eastAsiaTheme="minorHAnsi"/>
              </w:rPr>
              <w:t xml:space="preserve">Large) below </w:t>
            </w:r>
            <w:proofErr w:type="spellStart"/>
            <w:r>
              <w:rPr>
                <w:rFonts w:eastAsiaTheme="minorHAnsi"/>
              </w:rPr>
              <w:t>ImageView</w:t>
            </w:r>
            <w:proofErr w:type="spellEnd"/>
            <w:r>
              <w:rPr>
                <w:rFonts w:eastAsiaTheme="minorHAnsi"/>
              </w:rPr>
              <w:t xml:space="preserve"> in document view</w:t>
            </w:r>
          </w:p>
        </w:tc>
        <w:tc>
          <w:tcPr>
            <w:tcW w:w="4428" w:type="dxa"/>
            <w:shd w:val="clear" w:color="auto" w:fill="D9D9D9" w:themeFill="background1" w:themeFillShade="D9"/>
          </w:tcPr>
          <w:p w14:paraId="2CF13147" w14:textId="77777777" w:rsidR="007B34CE" w:rsidRDefault="007149D6" w:rsidP="00BC703F">
            <w:pPr>
              <w:rPr>
                <w:rFonts w:eastAsiaTheme="minorHAnsi"/>
              </w:rPr>
            </w:pPr>
            <w:r>
              <w:rPr>
                <w:rFonts w:eastAsiaTheme="minorHAnsi"/>
              </w:rPr>
              <w:t xml:space="preserve">Set the </w:t>
            </w:r>
            <w:r w:rsidRPr="00C313E7">
              <w:rPr>
                <w:rFonts w:eastAsiaTheme="minorHAnsi"/>
                <w:b/>
              </w:rPr>
              <w:t>Id</w:t>
            </w:r>
            <w:r>
              <w:rPr>
                <w:rFonts w:eastAsiaTheme="minorHAnsi"/>
              </w:rPr>
              <w:t xml:space="preserve"> to</w:t>
            </w:r>
          </w:p>
          <w:p w14:paraId="3B3B90F8" w14:textId="77777777" w:rsidR="007149D6" w:rsidRPr="007149D6" w:rsidRDefault="007149D6" w:rsidP="00BC703F">
            <w:pPr>
              <w:rPr>
                <w:rFonts w:eastAsiaTheme="minorHAnsi"/>
                <w:b/>
              </w:rPr>
            </w:pPr>
            <w:r w:rsidRPr="007149D6">
              <w:rPr>
                <w:rFonts w:eastAsiaTheme="minorHAnsi"/>
                <w:b/>
              </w:rPr>
              <w:t>@+</w:t>
            </w:r>
            <w:proofErr w:type="gramStart"/>
            <w:r w:rsidRPr="007149D6">
              <w:rPr>
                <w:rFonts w:eastAsiaTheme="minorHAnsi"/>
                <w:b/>
              </w:rPr>
              <w:t>id</w:t>
            </w:r>
            <w:proofErr w:type="gramEnd"/>
            <w:r w:rsidRPr="007149D6">
              <w:rPr>
                <w:rFonts w:eastAsiaTheme="minorHAnsi"/>
                <w:b/>
              </w:rPr>
              <w:t>/</w:t>
            </w:r>
            <w:proofErr w:type="spellStart"/>
            <w:r w:rsidRPr="007149D6">
              <w:rPr>
                <w:rFonts w:eastAsiaTheme="minorHAnsi"/>
                <w:b/>
              </w:rPr>
              <w:t>speakerNameTextView</w:t>
            </w:r>
            <w:proofErr w:type="spellEnd"/>
          </w:p>
          <w:p w14:paraId="3862C115" w14:textId="77777777" w:rsidR="007149D6" w:rsidRDefault="007149D6" w:rsidP="00BC703F">
            <w:pPr>
              <w:rPr>
                <w:rFonts w:eastAsiaTheme="minorHAnsi"/>
              </w:rPr>
            </w:pPr>
          </w:p>
          <w:p w14:paraId="3F9608E9" w14:textId="1473C506" w:rsidR="0056326D" w:rsidRDefault="0056326D" w:rsidP="00BC703F">
            <w:pPr>
              <w:rPr>
                <w:rFonts w:eastAsiaTheme="minorHAnsi"/>
              </w:rPr>
            </w:pPr>
            <w:proofErr w:type="spellStart"/>
            <w:r w:rsidRPr="00C313E7">
              <w:rPr>
                <w:rFonts w:eastAsiaTheme="minorHAnsi"/>
                <w:b/>
              </w:rPr>
              <w:t>Layout_To_RightOf</w:t>
            </w:r>
            <w:proofErr w:type="spellEnd"/>
            <w:r>
              <w:rPr>
                <w:rFonts w:eastAsiaTheme="minorHAnsi"/>
              </w:rPr>
              <w:t xml:space="preserve"> to </w:t>
            </w:r>
            <w:r w:rsidRPr="0056326D">
              <w:rPr>
                <w:rFonts w:eastAsiaTheme="minorHAnsi"/>
              </w:rPr>
              <w:t>@+id/</w:t>
            </w:r>
            <w:proofErr w:type="spellStart"/>
            <w:r w:rsidRPr="0056326D">
              <w:rPr>
                <w:rFonts w:eastAsiaTheme="minorHAnsi"/>
              </w:rPr>
              <w:t>headshotImageView</w:t>
            </w:r>
            <w:proofErr w:type="spellEnd"/>
          </w:p>
          <w:p w14:paraId="385A415C" w14:textId="77777777" w:rsidR="0056326D" w:rsidRDefault="0056326D" w:rsidP="00BC703F">
            <w:pPr>
              <w:rPr>
                <w:rFonts w:eastAsiaTheme="minorHAnsi"/>
              </w:rPr>
            </w:pPr>
          </w:p>
          <w:p w14:paraId="0CD345CE" w14:textId="4948032B" w:rsidR="0056326D" w:rsidRDefault="00791761" w:rsidP="00BC703F">
            <w:pPr>
              <w:rPr>
                <w:rFonts w:eastAsiaTheme="minorHAnsi"/>
              </w:rPr>
            </w:pPr>
            <w:proofErr w:type="spellStart"/>
            <w:r w:rsidRPr="00C313E7">
              <w:rPr>
                <w:rFonts w:eastAsiaTheme="minorHAnsi"/>
                <w:b/>
              </w:rPr>
              <w:t>Layout_Margin_Left</w:t>
            </w:r>
            <w:proofErr w:type="spellEnd"/>
            <w:r>
              <w:rPr>
                <w:rFonts w:eastAsiaTheme="minorHAnsi"/>
              </w:rPr>
              <w:t xml:space="preserve"> to 5dp</w:t>
            </w:r>
          </w:p>
        </w:tc>
      </w:tr>
      <w:tr w:rsidR="00791761" w14:paraId="3C4890BC" w14:textId="77777777" w:rsidTr="00677055">
        <w:tc>
          <w:tcPr>
            <w:tcW w:w="4428" w:type="dxa"/>
            <w:shd w:val="clear" w:color="auto" w:fill="D9D9D9" w:themeFill="background1" w:themeFillShade="D9"/>
          </w:tcPr>
          <w:p w14:paraId="1974F85B" w14:textId="3932A215" w:rsidR="00791761" w:rsidRDefault="00677055" w:rsidP="00BC703F">
            <w:pPr>
              <w:rPr>
                <w:rFonts w:eastAsiaTheme="minorHAnsi"/>
              </w:rPr>
            </w:pPr>
            <w:r>
              <w:rPr>
                <w:rFonts w:eastAsiaTheme="minorHAnsi"/>
              </w:rPr>
              <w:t xml:space="preserve">Drag </w:t>
            </w:r>
            <w:proofErr w:type="gramStart"/>
            <w:r>
              <w:rPr>
                <w:rFonts w:eastAsiaTheme="minorHAnsi"/>
              </w:rPr>
              <w:t>Text(</w:t>
            </w:r>
            <w:proofErr w:type="gramEnd"/>
            <w:r>
              <w:rPr>
                <w:rFonts w:eastAsiaTheme="minorHAnsi"/>
              </w:rPr>
              <w:t xml:space="preserve">Small) below </w:t>
            </w:r>
            <w:proofErr w:type="spellStart"/>
            <w:r>
              <w:rPr>
                <w:rFonts w:eastAsiaTheme="minorHAnsi"/>
              </w:rPr>
              <w:t>speakerNameTextView</w:t>
            </w:r>
            <w:proofErr w:type="spellEnd"/>
            <w:r>
              <w:rPr>
                <w:rFonts w:eastAsiaTheme="minorHAnsi"/>
              </w:rPr>
              <w:t xml:space="preserve"> in document view</w:t>
            </w:r>
          </w:p>
        </w:tc>
        <w:tc>
          <w:tcPr>
            <w:tcW w:w="4428" w:type="dxa"/>
            <w:shd w:val="clear" w:color="auto" w:fill="D9D9D9" w:themeFill="background1" w:themeFillShade="D9"/>
          </w:tcPr>
          <w:p w14:paraId="121C724C" w14:textId="77777777" w:rsidR="00791761" w:rsidRDefault="00677055" w:rsidP="00BC703F">
            <w:pPr>
              <w:rPr>
                <w:rFonts w:eastAsiaTheme="minorHAnsi"/>
              </w:rPr>
            </w:pPr>
            <w:r>
              <w:rPr>
                <w:rFonts w:eastAsiaTheme="minorHAnsi"/>
              </w:rPr>
              <w:t xml:space="preserve">Set the </w:t>
            </w:r>
            <w:r w:rsidRPr="00C313E7">
              <w:rPr>
                <w:rFonts w:eastAsiaTheme="minorHAnsi"/>
                <w:b/>
              </w:rPr>
              <w:t>Id</w:t>
            </w:r>
            <w:r>
              <w:rPr>
                <w:rFonts w:eastAsiaTheme="minorHAnsi"/>
              </w:rPr>
              <w:t xml:space="preserve"> to </w:t>
            </w:r>
            <w:r w:rsidRPr="00677055">
              <w:rPr>
                <w:rFonts w:eastAsiaTheme="minorHAnsi"/>
              </w:rPr>
              <w:t>@+id/</w:t>
            </w:r>
            <w:proofErr w:type="spellStart"/>
            <w:r w:rsidRPr="00677055">
              <w:rPr>
                <w:rFonts w:eastAsiaTheme="minorHAnsi"/>
              </w:rPr>
              <w:t>companyNameTextView</w:t>
            </w:r>
            <w:proofErr w:type="spellEnd"/>
          </w:p>
          <w:p w14:paraId="6859850E" w14:textId="77777777" w:rsidR="00677055" w:rsidRDefault="00677055" w:rsidP="00BC703F">
            <w:pPr>
              <w:rPr>
                <w:rFonts w:eastAsiaTheme="minorHAnsi"/>
              </w:rPr>
            </w:pPr>
          </w:p>
          <w:p w14:paraId="7C298A1C" w14:textId="77777777" w:rsidR="00516A65" w:rsidRDefault="00516A65" w:rsidP="00516A65">
            <w:pPr>
              <w:rPr>
                <w:rFonts w:eastAsiaTheme="minorHAnsi"/>
              </w:rPr>
            </w:pPr>
            <w:proofErr w:type="spellStart"/>
            <w:r w:rsidRPr="00C313E7">
              <w:rPr>
                <w:rFonts w:eastAsiaTheme="minorHAnsi"/>
                <w:b/>
              </w:rPr>
              <w:t>Layout_To_RightOf</w:t>
            </w:r>
            <w:proofErr w:type="spellEnd"/>
            <w:r>
              <w:rPr>
                <w:rFonts w:eastAsiaTheme="minorHAnsi"/>
              </w:rPr>
              <w:t xml:space="preserve"> to </w:t>
            </w:r>
            <w:r w:rsidRPr="0056326D">
              <w:rPr>
                <w:rFonts w:eastAsiaTheme="minorHAnsi"/>
              </w:rPr>
              <w:t>@+id/</w:t>
            </w:r>
            <w:proofErr w:type="spellStart"/>
            <w:r w:rsidRPr="0056326D">
              <w:rPr>
                <w:rFonts w:eastAsiaTheme="minorHAnsi"/>
              </w:rPr>
              <w:t>headshotImageView</w:t>
            </w:r>
            <w:proofErr w:type="spellEnd"/>
          </w:p>
          <w:p w14:paraId="60A45FFD" w14:textId="77777777" w:rsidR="00516A65" w:rsidRDefault="00516A65" w:rsidP="00516A65">
            <w:pPr>
              <w:rPr>
                <w:rFonts w:eastAsiaTheme="minorHAnsi"/>
              </w:rPr>
            </w:pPr>
          </w:p>
          <w:p w14:paraId="216D890C" w14:textId="6A6AD7AC" w:rsidR="00516A65" w:rsidRDefault="00516A65" w:rsidP="00516A65">
            <w:pPr>
              <w:rPr>
                <w:rFonts w:eastAsiaTheme="minorHAnsi"/>
              </w:rPr>
            </w:pPr>
            <w:proofErr w:type="spellStart"/>
            <w:r w:rsidRPr="00C313E7">
              <w:rPr>
                <w:rFonts w:eastAsiaTheme="minorHAnsi"/>
                <w:b/>
              </w:rPr>
              <w:t>Layout_Below</w:t>
            </w:r>
            <w:proofErr w:type="spellEnd"/>
            <w:r>
              <w:rPr>
                <w:rFonts w:eastAsiaTheme="minorHAnsi"/>
              </w:rPr>
              <w:t xml:space="preserve"> to @+id/</w:t>
            </w:r>
            <w:proofErr w:type="spellStart"/>
            <w:r>
              <w:rPr>
                <w:rFonts w:eastAsiaTheme="minorHAnsi"/>
              </w:rPr>
              <w:t>speakerNameTextView</w:t>
            </w:r>
            <w:proofErr w:type="spellEnd"/>
          </w:p>
          <w:p w14:paraId="022F44B0" w14:textId="77777777" w:rsidR="00516A65" w:rsidRDefault="00516A65" w:rsidP="00516A65">
            <w:pPr>
              <w:rPr>
                <w:rFonts w:eastAsiaTheme="minorHAnsi"/>
              </w:rPr>
            </w:pPr>
          </w:p>
          <w:p w14:paraId="37686DC9" w14:textId="4639092C" w:rsidR="00677055" w:rsidRDefault="00C313E7" w:rsidP="00516A65">
            <w:pPr>
              <w:rPr>
                <w:rFonts w:eastAsiaTheme="minorHAnsi"/>
              </w:rPr>
            </w:pPr>
            <w:proofErr w:type="spellStart"/>
            <w:r w:rsidRPr="00C313E7">
              <w:rPr>
                <w:rFonts w:eastAsiaTheme="minorHAnsi"/>
                <w:b/>
              </w:rPr>
              <w:t>Layout_Margin_Left</w:t>
            </w:r>
            <w:proofErr w:type="spellEnd"/>
            <w:r>
              <w:rPr>
                <w:rFonts w:eastAsiaTheme="minorHAnsi"/>
              </w:rPr>
              <w:t xml:space="preserve"> to 10</w:t>
            </w:r>
            <w:r w:rsidR="00516A65">
              <w:rPr>
                <w:rFonts w:eastAsiaTheme="minorHAnsi"/>
              </w:rPr>
              <w:t>dp</w:t>
            </w:r>
          </w:p>
        </w:tc>
      </w:tr>
      <w:tr w:rsidR="00C313E7" w14:paraId="44FCFC7C" w14:textId="77777777" w:rsidTr="00677055">
        <w:tc>
          <w:tcPr>
            <w:tcW w:w="4428" w:type="dxa"/>
            <w:shd w:val="clear" w:color="auto" w:fill="D9D9D9" w:themeFill="background1" w:themeFillShade="D9"/>
          </w:tcPr>
          <w:p w14:paraId="613B27D6" w14:textId="386F07A0" w:rsidR="00C313E7" w:rsidRDefault="00C313E7" w:rsidP="00BC703F">
            <w:pPr>
              <w:rPr>
                <w:rFonts w:eastAsiaTheme="minorHAnsi"/>
              </w:rPr>
            </w:pPr>
            <w:r>
              <w:rPr>
                <w:rFonts w:eastAsiaTheme="minorHAnsi"/>
              </w:rPr>
              <w:t xml:space="preserve">Drag </w:t>
            </w:r>
            <w:proofErr w:type="gramStart"/>
            <w:r>
              <w:rPr>
                <w:rFonts w:eastAsiaTheme="minorHAnsi"/>
              </w:rPr>
              <w:t>Text(</w:t>
            </w:r>
            <w:proofErr w:type="gramEnd"/>
            <w:r>
              <w:rPr>
                <w:rFonts w:eastAsiaTheme="minorHAnsi"/>
              </w:rPr>
              <w:t xml:space="preserve">Small) below </w:t>
            </w:r>
            <w:proofErr w:type="spellStart"/>
            <w:r>
              <w:rPr>
                <w:rFonts w:eastAsiaTheme="minorHAnsi"/>
              </w:rPr>
              <w:t>companyNameTextView</w:t>
            </w:r>
            <w:proofErr w:type="spellEnd"/>
            <w:r>
              <w:rPr>
                <w:rFonts w:eastAsiaTheme="minorHAnsi"/>
              </w:rPr>
              <w:t xml:space="preserve"> in document view</w:t>
            </w:r>
          </w:p>
        </w:tc>
        <w:tc>
          <w:tcPr>
            <w:tcW w:w="4428" w:type="dxa"/>
            <w:shd w:val="clear" w:color="auto" w:fill="D9D9D9" w:themeFill="background1" w:themeFillShade="D9"/>
          </w:tcPr>
          <w:p w14:paraId="70C4DB0A" w14:textId="77777777" w:rsidR="00C313E7" w:rsidRDefault="00C313E7" w:rsidP="00BC703F">
            <w:pPr>
              <w:rPr>
                <w:rFonts w:ascii="Consolas" w:hAnsi="Consolas"/>
                <w:color w:val="auto"/>
              </w:rPr>
            </w:pPr>
            <w:r>
              <w:rPr>
                <w:rFonts w:eastAsiaTheme="minorHAnsi"/>
              </w:rPr>
              <w:t xml:space="preserve">Set the </w:t>
            </w:r>
            <w:r w:rsidRPr="00C313E7">
              <w:rPr>
                <w:rFonts w:eastAsiaTheme="minorHAnsi"/>
                <w:b/>
              </w:rPr>
              <w:t>id</w:t>
            </w:r>
            <w:r>
              <w:rPr>
                <w:rFonts w:eastAsiaTheme="minorHAnsi"/>
              </w:rPr>
              <w:t xml:space="preserve"> to </w:t>
            </w:r>
            <w:r w:rsidRPr="00C313E7">
              <w:rPr>
                <w:rFonts w:ascii="Consolas" w:hAnsi="Consolas"/>
                <w:color w:val="auto"/>
              </w:rPr>
              <w:t>@+id/</w:t>
            </w:r>
            <w:proofErr w:type="spellStart"/>
            <w:r w:rsidRPr="00C313E7">
              <w:rPr>
                <w:rFonts w:ascii="Consolas" w:hAnsi="Consolas"/>
                <w:color w:val="auto"/>
              </w:rPr>
              <w:t>twitterTextView</w:t>
            </w:r>
            <w:proofErr w:type="spellEnd"/>
          </w:p>
          <w:p w14:paraId="4B13F1B0" w14:textId="77777777" w:rsidR="00C313E7" w:rsidRDefault="00C313E7" w:rsidP="00BC703F">
            <w:pPr>
              <w:rPr>
                <w:rFonts w:ascii="Consolas" w:hAnsi="Consolas"/>
                <w:color w:val="auto"/>
              </w:rPr>
            </w:pPr>
          </w:p>
          <w:p w14:paraId="4B812C2F" w14:textId="5C125BE0" w:rsidR="00C313E7" w:rsidRDefault="00C313E7" w:rsidP="00C313E7">
            <w:pPr>
              <w:rPr>
                <w:rFonts w:eastAsiaTheme="minorHAnsi"/>
              </w:rPr>
            </w:pPr>
            <w:proofErr w:type="spellStart"/>
            <w:r w:rsidRPr="00C313E7">
              <w:rPr>
                <w:rFonts w:eastAsiaTheme="minorHAnsi"/>
                <w:b/>
              </w:rPr>
              <w:t>Layout_To_RightOf</w:t>
            </w:r>
            <w:proofErr w:type="spellEnd"/>
            <w:r>
              <w:rPr>
                <w:rFonts w:eastAsiaTheme="minorHAnsi"/>
              </w:rPr>
              <w:t xml:space="preserve"> to </w:t>
            </w:r>
            <w:r w:rsidRPr="0056326D">
              <w:rPr>
                <w:rFonts w:eastAsiaTheme="minorHAnsi"/>
              </w:rPr>
              <w:t>@+id/</w:t>
            </w:r>
            <w:proofErr w:type="spellStart"/>
            <w:r>
              <w:rPr>
                <w:rFonts w:eastAsiaTheme="minorHAnsi"/>
              </w:rPr>
              <w:t>companyNameTextView</w:t>
            </w:r>
            <w:proofErr w:type="spellEnd"/>
          </w:p>
          <w:p w14:paraId="3588D381" w14:textId="77777777" w:rsidR="00C313E7" w:rsidRDefault="00C313E7" w:rsidP="00C313E7">
            <w:pPr>
              <w:rPr>
                <w:rFonts w:eastAsiaTheme="minorHAnsi"/>
              </w:rPr>
            </w:pPr>
          </w:p>
          <w:p w14:paraId="5D26B9D4" w14:textId="77777777" w:rsidR="00C313E7" w:rsidRDefault="00C313E7" w:rsidP="00C313E7">
            <w:pPr>
              <w:rPr>
                <w:rFonts w:eastAsiaTheme="minorHAnsi"/>
              </w:rPr>
            </w:pPr>
            <w:proofErr w:type="spellStart"/>
            <w:r w:rsidRPr="00C313E7">
              <w:rPr>
                <w:rFonts w:eastAsiaTheme="minorHAnsi"/>
                <w:b/>
              </w:rPr>
              <w:t>Layout_Below</w:t>
            </w:r>
            <w:proofErr w:type="spellEnd"/>
            <w:r>
              <w:rPr>
                <w:rFonts w:eastAsiaTheme="minorHAnsi"/>
              </w:rPr>
              <w:t xml:space="preserve"> to @+id/</w:t>
            </w:r>
            <w:proofErr w:type="spellStart"/>
            <w:r>
              <w:rPr>
                <w:rFonts w:eastAsiaTheme="minorHAnsi"/>
              </w:rPr>
              <w:t>speakerNameTextView</w:t>
            </w:r>
            <w:proofErr w:type="spellEnd"/>
          </w:p>
          <w:p w14:paraId="475B7CB0" w14:textId="77777777" w:rsidR="00C313E7" w:rsidRDefault="00C313E7" w:rsidP="00BC703F">
            <w:pPr>
              <w:rPr>
                <w:rFonts w:eastAsiaTheme="minorHAnsi"/>
              </w:rPr>
            </w:pPr>
          </w:p>
          <w:p w14:paraId="6E9CED5D" w14:textId="77777777" w:rsidR="00C313E7" w:rsidRDefault="00C313E7" w:rsidP="00C313E7">
            <w:pPr>
              <w:tabs>
                <w:tab w:val="right" w:pos="4212"/>
              </w:tabs>
              <w:rPr>
                <w:rFonts w:eastAsiaTheme="minorHAnsi"/>
              </w:rPr>
            </w:pPr>
            <w:proofErr w:type="spellStart"/>
            <w:r w:rsidRPr="00C313E7">
              <w:rPr>
                <w:rFonts w:eastAsiaTheme="minorHAnsi"/>
                <w:b/>
              </w:rPr>
              <w:t>Layout_Margin_Left</w:t>
            </w:r>
            <w:proofErr w:type="spellEnd"/>
            <w:r>
              <w:rPr>
                <w:rFonts w:eastAsiaTheme="minorHAnsi"/>
              </w:rPr>
              <w:t xml:space="preserve"> to 15dp</w:t>
            </w:r>
          </w:p>
          <w:p w14:paraId="4779C9BC" w14:textId="263CFE2D" w:rsidR="00084C30" w:rsidRDefault="00084C30" w:rsidP="00C313E7">
            <w:pPr>
              <w:tabs>
                <w:tab w:val="right" w:pos="4212"/>
              </w:tabs>
              <w:rPr>
                <w:rFonts w:eastAsiaTheme="minorHAnsi"/>
              </w:rPr>
            </w:pPr>
            <w:proofErr w:type="spellStart"/>
            <w:r w:rsidRPr="00084C30">
              <w:rPr>
                <w:rFonts w:eastAsiaTheme="minorHAnsi"/>
                <w:b/>
              </w:rPr>
              <w:t>Layout_Margin_Right</w:t>
            </w:r>
            <w:proofErr w:type="spellEnd"/>
            <w:r>
              <w:rPr>
                <w:rFonts w:eastAsiaTheme="minorHAnsi"/>
              </w:rPr>
              <w:t xml:space="preserve"> to 5dp</w:t>
            </w:r>
          </w:p>
          <w:p w14:paraId="785D1DD5" w14:textId="77777777" w:rsidR="00C313E7" w:rsidRDefault="00C313E7" w:rsidP="00C313E7">
            <w:pPr>
              <w:tabs>
                <w:tab w:val="right" w:pos="4212"/>
              </w:tabs>
              <w:rPr>
                <w:rFonts w:eastAsiaTheme="minorHAnsi"/>
              </w:rPr>
            </w:pPr>
          </w:p>
          <w:p w14:paraId="23E83078" w14:textId="77777777" w:rsidR="00084C30" w:rsidRDefault="00C313E7" w:rsidP="00C313E7">
            <w:pPr>
              <w:tabs>
                <w:tab w:val="right" w:pos="4212"/>
              </w:tabs>
              <w:rPr>
                <w:rFonts w:eastAsiaTheme="minorHAnsi"/>
              </w:rPr>
            </w:pPr>
            <w:r>
              <w:rPr>
                <w:rFonts w:eastAsiaTheme="minorHAnsi"/>
              </w:rPr>
              <w:t xml:space="preserve">Check </w:t>
            </w:r>
            <w:proofErr w:type="spellStart"/>
            <w:r w:rsidRPr="00C313E7">
              <w:rPr>
                <w:rFonts w:eastAsiaTheme="minorHAnsi"/>
                <w:b/>
              </w:rPr>
              <w:t>Layout_Align_Parent_Right</w:t>
            </w:r>
            <w:proofErr w:type="spellEnd"/>
            <w:r>
              <w:rPr>
                <w:rFonts w:eastAsiaTheme="minorHAnsi"/>
              </w:rPr>
              <w:t xml:space="preserve"> </w:t>
            </w:r>
          </w:p>
          <w:p w14:paraId="35742D5C" w14:textId="464A0894" w:rsidR="00C313E7" w:rsidRPr="00572AD3" w:rsidRDefault="00084C30" w:rsidP="00C313E7">
            <w:pPr>
              <w:tabs>
                <w:tab w:val="right" w:pos="4212"/>
              </w:tabs>
              <w:rPr>
                <w:rFonts w:eastAsiaTheme="minorHAnsi"/>
                <w:b/>
              </w:rPr>
            </w:pPr>
            <w:r w:rsidRPr="00084C30">
              <w:rPr>
                <w:rFonts w:eastAsiaTheme="minorHAnsi"/>
                <w:b/>
              </w:rPr>
              <w:t>Gravity</w:t>
            </w:r>
            <w:r>
              <w:rPr>
                <w:rFonts w:eastAsiaTheme="minorHAnsi"/>
              </w:rPr>
              <w:t xml:space="preserve"> to Right</w:t>
            </w:r>
            <w:r w:rsidR="00C313E7">
              <w:rPr>
                <w:rFonts w:eastAsiaTheme="minorHAnsi"/>
              </w:rPr>
              <w:tab/>
            </w:r>
          </w:p>
        </w:tc>
      </w:tr>
    </w:tbl>
    <w:p w14:paraId="5A48695A" w14:textId="582E395F" w:rsidR="00C26833" w:rsidRDefault="00C26833" w:rsidP="00535484">
      <w:pPr>
        <w:rPr>
          <w:rFonts w:eastAsiaTheme="minorHAnsi"/>
        </w:rPr>
      </w:pPr>
    </w:p>
    <w:p w14:paraId="0F2BC209" w14:textId="19E11907" w:rsidR="00C26833" w:rsidRDefault="0040255D" w:rsidP="00535484">
      <w:pPr>
        <w:rPr>
          <w:rFonts w:eastAsiaTheme="minorHAnsi"/>
        </w:rPr>
      </w:pPr>
      <w:r>
        <w:rPr>
          <w:rFonts w:eastAsiaTheme="minorHAnsi"/>
        </w:rPr>
        <w:t>Now, let’s use this new layout in our Adapter code.</w:t>
      </w:r>
    </w:p>
    <w:p w14:paraId="64374BED" w14:textId="77777777" w:rsidR="00CC7B7B" w:rsidRDefault="00CC7B7B" w:rsidP="00535484">
      <w:pPr>
        <w:rPr>
          <w:rFonts w:eastAsiaTheme="minorHAnsi"/>
        </w:rPr>
      </w:pPr>
    </w:p>
    <w:p w14:paraId="233C33A0" w14:textId="76CAB879" w:rsidR="00CC7B7B" w:rsidRDefault="00CC7B7B" w:rsidP="00CC7B7B">
      <w:pPr>
        <w:pStyle w:val="Sidebar"/>
        <w:rPr>
          <w:rFonts w:eastAsiaTheme="minorHAnsi"/>
        </w:rPr>
      </w:pPr>
      <w:r>
        <w:rPr>
          <w:rFonts w:eastAsiaTheme="minorHAnsi"/>
        </w:rPr>
        <w:t>// TODO: Demo 4 – Step 3 – remove this code with the built-in id</w:t>
      </w:r>
    </w:p>
    <w:p w14:paraId="446521B3" w14:textId="15529988" w:rsidR="00CC7B7B" w:rsidRDefault="00CC7B7B" w:rsidP="00CC7B7B">
      <w:pPr>
        <w:pStyle w:val="Sidebar"/>
        <w:rPr>
          <w:rFonts w:eastAsiaTheme="minorHAnsi"/>
        </w:rPr>
      </w:pPr>
      <w:r>
        <w:rPr>
          <w:rFonts w:eastAsiaTheme="minorHAnsi"/>
        </w:rPr>
        <w:t>// TODO: Demo 4 – Step 4 – uncomment these lines to set the UI controls in the custom view</w:t>
      </w:r>
    </w:p>
    <w:p w14:paraId="3868B032" w14:textId="77777777" w:rsidR="00CC7B7B" w:rsidRDefault="00CC7B7B" w:rsidP="00535484">
      <w:pPr>
        <w:rPr>
          <w:rFonts w:eastAsiaTheme="minorHAnsi"/>
        </w:rPr>
      </w:pPr>
    </w:p>
    <w:p w14:paraId="1CD8B3C6" w14:textId="0B4EF3EF" w:rsidR="00CC7B7B" w:rsidRDefault="00CC7B7B" w:rsidP="00535484">
      <w:pPr>
        <w:rPr>
          <w:rFonts w:eastAsiaTheme="minorHAnsi"/>
        </w:rPr>
      </w:pPr>
      <w:r>
        <w:rPr>
          <w:rFonts w:eastAsiaTheme="minorHAnsi"/>
        </w:rPr>
        <w:t xml:space="preserve">You can also delete the existing </w:t>
      </w:r>
      <w:r w:rsidR="006A6770">
        <w:rPr>
          <w:rFonts w:eastAsiaTheme="minorHAnsi"/>
        </w:rPr>
        <w:t>code that</w:t>
      </w:r>
      <w:r>
        <w:rPr>
          <w:rFonts w:eastAsiaTheme="minorHAnsi"/>
        </w:rPr>
        <w:t xml:space="preserve"> sets the view if you like.</w:t>
      </w:r>
    </w:p>
    <w:p w14:paraId="59908F94" w14:textId="77777777" w:rsidR="0040255D" w:rsidRDefault="0040255D" w:rsidP="00535484">
      <w:pPr>
        <w:rPr>
          <w:rFonts w:eastAsiaTheme="minorHAnsi"/>
        </w:rPr>
      </w:pPr>
    </w:p>
    <w:p w14:paraId="6B89E979" w14:textId="429E78CB" w:rsidR="0040255D" w:rsidRDefault="0040255D" w:rsidP="00CC7B7B">
      <w:pPr>
        <w:pStyle w:val="NoteParagraph"/>
        <w:ind w:left="720"/>
        <w:rPr>
          <w:rFonts w:eastAsiaTheme="minorHAnsi"/>
        </w:rPr>
      </w:pPr>
      <w:r>
        <w:rPr>
          <w:rFonts w:eastAsiaTheme="minorHAnsi"/>
        </w:rPr>
        <w:t xml:space="preserve">Open the </w:t>
      </w:r>
      <w:proofErr w:type="spellStart"/>
      <w:r>
        <w:rPr>
          <w:rFonts w:eastAsiaTheme="minorHAnsi"/>
        </w:rPr>
        <w:t>SpeakersAdapter.cs</w:t>
      </w:r>
      <w:proofErr w:type="spellEnd"/>
      <w:r>
        <w:rPr>
          <w:rFonts w:eastAsiaTheme="minorHAnsi"/>
        </w:rPr>
        <w:t xml:space="preserve"> and change the inflate code to use the new A</w:t>
      </w:r>
      <w:r w:rsidR="006A6770">
        <w:rPr>
          <w:rFonts w:eastAsiaTheme="minorHAnsi"/>
        </w:rPr>
        <w:t>XML – remove the existing view assignment.</w:t>
      </w:r>
    </w:p>
    <w:p w14:paraId="6B25805E" w14:textId="77777777" w:rsidR="00CC7B7B" w:rsidRDefault="00CC7B7B" w:rsidP="00535484">
      <w:pPr>
        <w:rPr>
          <w:rFonts w:eastAsiaTheme="minorHAnsi"/>
        </w:rPr>
      </w:pPr>
    </w:p>
    <w:p w14:paraId="46E22691" w14:textId="50A6E6AE" w:rsidR="00CC7B7B" w:rsidRDefault="00CC7B7B" w:rsidP="00CC7B7B">
      <w:pPr>
        <w:pStyle w:val="CodeBlock"/>
        <w:rPr>
          <w:rFonts w:eastAsiaTheme="minorHAnsi"/>
        </w:rPr>
      </w:pPr>
      <w:proofErr w:type="gramStart"/>
      <w:r>
        <w:t>view</w:t>
      </w:r>
      <w:proofErr w:type="gramEnd"/>
      <w:r>
        <w:t> = </w:t>
      </w:r>
      <w:proofErr w:type="spellStart"/>
      <w:r>
        <w:t>context.LayoutInflater.Inflate</w:t>
      </w:r>
      <w:proofErr w:type="spellEnd"/>
      <w:r>
        <w:t>(</w:t>
      </w:r>
      <w:r>
        <w:rPr>
          <w:color w:val="2B8FAF"/>
        </w:rPr>
        <w:t>Resource</w:t>
      </w:r>
      <w:r>
        <w:t>.</w:t>
      </w:r>
      <w:r>
        <w:rPr>
          <w:color w:val="2B8FAF"/>
        </w:rPr>
        <w:t>Layout</w:t>
      </w:r>
      <w:r>
        <w:t>.speaker_row2, </w:t>
      </w:r>
      <w:r>
        <w:rPr>
          <w:color w:val="0000FF"/>
        </w:rPr>
        <w:t>null</w:t>
      </w:r>
      <w:r>
        <w:t>);</w:t>
      </w:r>
    </w:p>
    <w:p w14:paraId="564CC8D2" w14:textId="32224F09" w:rsidR="00CA0139" w:rsidRDefault="00CA0139" w:rsidP="00535484">
      <w:pPr>
        <w:rPr>
          <w:rFonts w:ascii="Times" w:eastAsiaTheme="minorHAnsi" w:hAnsi="Times" w:cs="Times"/>
        </w:rPr>
      </w:pPr>
    </w:p>
    <w:p w14:paraId="185ECBD2" w14:textId="39BEE4F1" w:rsidR="005E06B9" w:rsidRDefault="00CC7B7B" w:rsidP="006A6770">
      <w:pPr>
        <w:pStyle w:val="NoteParagraph"/>
        <w:ind w:left="720"/>
      </w:pPr>
      <w:r>
        <w:t xml:space="preserve">Add code to locate each UI </w:t>
      </w:r>
      <w:r w:rsidR="006A6770">
        <w:t xml:space="preserve">element and set the proper data, this replaces the existing </w:t>
      </w:r>
      <w:proofErr w:type="spellStart"/>
      <w:proofErr w:type="gramStart"/>
      <w:r w:rsidR="006A6770">
        <w:t>view.FindViewById</w:t>
      </w:r>
      <w:proofErr w:type="spellEnd"/>
      <w:proofErr w:type="gramEnd"/>
      <w:r w:rsidR="006A6770">
        <w:t>&lt;</w:t>
      </w:r>
      <w:proofErr w:type="spellStart"/>
      <w:r w:rsidR="006A6770">
        <w:t>TextView</w:t>
      </w:r>
      <w:proofErr w:type="spellEnd"/>
      <w:r w:rsidR="006A6770">
        <w:t>&gt; in the code.</w:t>
      </w:r>
    </w:p>
    <w:p w14:paraId="6330FF4A" w14:textId="77777777" w:rsidR="00CC7B7B" w:rsidRDefault="00CC7B7B" w:rsidP="00EC2019"/>
    <w:p w14:paraId="5437F833" w14:textId="5768A2B8" w:rsidR="00CC7B7B" w:rsidRDefault="00CC7B7B" w:rsidP="00CC7B7B">
      <w:pPr>
        <w:pStyle w:val="CodeBlock"/>
      </w:pPr>
      <w:proofErr w:type="spellStart"/>
      <w:proofErr w:type="gramStart"/>
      <w:r>
        <w:rPr>
          <w:color w:val="0000FF"/>
        </w:rPr>
        <w:t>var</w:t>
      </w:r>
      <w:proofErr w:type="spellEnd"/>
      <w:proofErr w:type="gramEnd"/>
      <w:r>
        <w:t> </w:t>
      </w:r>
      <w:proofErr w:type="spellStart"/>
      <w:r>
        <w:t>imageView</w:t>
      </w:r>
      <w:proofErr w:type="spellEnd"/>
      <w:r>
        <w:t> = </w:t>
      </w:r>
      <w:proofErr w:type="spellStart"/>
      <w:r>
        <w:t>view.FindViewById</w:t>
      </w:r>
      <w:proofErr w:type="spellEnd"/>
      <w:r>
        <w:t>&lt;</w:t>
      </w:r>
      <w:proofErr w:type="spellStart"/>
      <w:r>
        <w:rPr>
          <w:color w:val="2B8FAF"/>
        </w:rPr>
        <w:t>ImageView</w:t>
      </w:r>
      <w:proofErr w:type="spellEnd"/>
      <w:r>
        <w:t>&gt;(</w:t>
      </w:r>
      <w:proofErr w:type="spellStart"/>
      <w:r>
        <w:rPr>
          <w:color w:val="2B8FAF"/>
        </w:rPr>
        <w:t>Resource</w:t>
      </w:r>
      <w:r>
        <w:t>.</w:t>
      </w:r>
      <w:r>
        <w:rPr>
          <w:color w:val="2B8FAF"/>
        </w:rPr>
        <w:t>Id</w:t>
      </w:r>
      <w:r>
        <w:t>.headshotImageView</w:t>
      </w:r>
      <w:proofErr w:type="spellEnd"/>
      <w:r>
        <w:t>);</w:t>
      </w:r>
      <w:r>
        <w:br/>
      </w:r>
      <w:proofErr w:type="spellStart"/>
      <w:r>
        <w:rPr>
          <w:color w:val="0000FF"/>
        </w:rPr>
        <w:t>var</w:t>
      </w:r>
      <w:proofErr w:type="spellEnd"/>
      <w:r>
        <w:t> headshot = </w:t>
      </w:r>
      <w:proofErr w:type="spellStart"/>
      <w:r>
        <w:t>GetHeadShot</w:t>
      </w:r>
      <w:proofErr w:type="spellEnd"/>
      <w:r>
        <w:t>(</w:t>
      </w:r>
      <w:proofErr w:type="spellStart"/>
      <w:r>
        <w:t>speaker.HeadshotUrl</w:t>
      </w:r>
      <w:proofErr w:type="spellEnd"/>
      <w:r>
        <w:t>);</w:t>
      </w:r>
      <w:r>
        <w:br/>
      </w:r>
      <w:proofErr w:type="spellStart"/>
      <w:r>
        <w:t>imageView.SetImageDrawable</w:t>
      </w:r>
      <w:proofErr w:type="spellEnd"/>
      <w:r>
        <w:t>(headshot);</w:t>
      </w:r>
      <w:r>
        <w:br/>
      </w:r>
      <w:r>
        <w:br/>
      </w:r>
      <w:proofErr w:type="spellStart"/>
      <w:r>
        <w:rPr>
          <w:color w:val="0000FF"/>
        </w:rPr>
        <w:t>var</w:t>
      </w:r>
      <w:proofErr w:type="spellEnd"/>
      <w:r>
        <w:t> </w:t>
      </w:r>
      <w:proofErr w:type="spellStart"/>
      <w:r>
        <w:t>speakerNameView</w:t>
      </w:r>
      <w:proofErr w:type="spellEnd"/>
      <w:r>
        <w:t> = </w:t>
      </w:r>
      <w:proofErr w:type="spellStart"/>
      <w:r>
        <w:t>view.FindViewById</w:t>
      </w:r>
      <w:proofErr w:type="spellEnd"/>
      <w:r>
        <w:t>&lt;</w:t>
      </w:r>
      <w:proofErr w:type="spellStart"/>
      <w:r>
        <w:rPr>
          <w:color w:val="2B8FAF"/>
        </w:rPr>
        <w:t>TextView</w:t>
      </w:r>
      <w:proofErr w:type="spellEnd"/>
      <w:r>
        <w:t>&gt;(</w:t>
      </w:r>
      <w:proofErr w:type="spellStart"/>
      <w:r>
        <w:rPr>
          <w:color w:val="2B8FAF"/>
        </w:rPr>
        <w:t>Resource</w:t>
      </w:r>
      <w:r>
        <w:t>.</w:t>
      </w:r>
      <w:r>
        <w:rPr>
          <w:color w:val="2B8FAF"/>
        </w:rPr>
        <w:t>Id</w:t>
      </w:r>
      <w:r>
        <w:t>.speakerNameTextView</w:t>
      </w:r>
      <w:proofErr w:type="spellEnd"/>
      <w:r>
        <w:t>);</w:t>
      </w:r>
      <w:r>
        <w:br/>
      </w:r>
      <w:proofErr w:type="spellStart"/>
      <w:r>
        <w:t>speakerNameView.Text</w:t>
      </w:r>
      <w:proofErr w:type="spellEnd"/>
      <w:r>
        <w:t> = </w:t>
      </w:r>
      <w:proofErr w:type="spellStart"/>
      <w:r>
        <w:t>speaker.Name</w:t>
      </w:r>
      <w:proofErr w:type="spellEnd"/>
      <w:r>
        <w:t>;</w:t>
      </w:r>
      <w:r>
        <w:br/>
      </w:r>
      <w:r>
        <w:br/>
      </w:r>
      <w:proofErr w:type="spellStart"/>
      <w:r>
        <w:rPr>
          <w:color w:val="0000FF"/>
        </w:rPr>
        <w:t>var</w:t>
      </w:r>
      <w:proofErr w:type="spellEnd"/>
      <w:r>
        <w:t> </w:t>
      </w:r>
      <w:proofErr w:type="spellStart"/>
      <w:r>
        <w:t>companyNameTextView</w:t>
      </w:r>
      <w:proofErr w:type="spellEnd"/>
      <w:r>
        <w:t> = </w:t>
      </w:r>
      <w:proofErr w:type="spellStart"/>
      <w:r>
        <w:t>view.FindViewById</w:t>
      </w:r>
      <w:proofErr w:type="spellEnd"/>
      <w:r>
        <w:t>&lt;</w:t>
      </w:r>
      <w:proofErr w:type="spellStart"/>
      <w:r>
        <w:rPr>
          <w:color w:val="2B8FAF"/>
        </w:rPr>
        <w:t>TextView</w:t>
      </w:r>
      <w:proofErr w:type="spellEnd"/>
      <w:r>
        <w:t>&gt; (</w:t>
      </w:r>
      <w:proofErr w:type="spellStart"/>
      <w:r>
        <w:rPr>
          <w:color w:val="2B8FAF"/>
        </w:rPr>
        <w:t>Resource</w:t>
      </w:r>
      <w:r>
        <w:t>.</w:t>
      </w:r>
      <w:r>
        <w:rPr>
          <w:color w:val="2B8FAF"/>
        </w:rPr>
        <w:t>Id</w:t>
      </w:r>
      <w:r>
        <w:t>.companyNameTextView</w:t>
      </w:r>
      <w:proofErr w:type="spellEnd"/>
      <w:r>
        <w:t>);</w:t>
      </w:r>
      <w:r>
        <w:br/>
      </w:r>
      <w:proofErr w:type="spellStart"/>
      <w:r>
        <w:t>companyNameTextView.Text</w:t>
      </w:r>
      <w:proofErr w:type="spellEnd"/>
      <w:r>
        <w:t> = </w:t>
      </w:r>
      <w:proofErr w:type="spellStart"/>
      <w:r>
        <w:t>speaker.Company</w:t>
      </w:r>
      <w:proofErr w:type="spellEnd"/>
      <w:r>
        <w:t>;</w:t>
      </w:r>
      <w:r>
        <w:br/>
      </w:r>
      <w:r>
        <w:br/>
      </w:r>
      <w:proofErr w:type="spellStart"/>
      <w:r>
        <w:rPr>
          <w:color w:val="0000FF"/>
        </w:rPr>
        <w:t>var</w:t>
      </w:r>
      <w:proofErr w:type="spellEnd"/>
      <w:r>
        <w:t> </w:t>
      </w:r>
      <w:proofErr w:type="spellStart"/>
      <w:r>
        <w:t>twitterHandleView</w:t>
      </w:r>
      <w:proofErr w:type="spellEnd"/>
      <w:r>
        <w:t> = </w:t>
      </w:r>
      <w:proofErr w:type="spellStart"/>
      <w:r>
        <w:t>view.FindViewById</w:t>
      </w:r>
      <w:proofErr w:type="spellEnd"/>
      <w:r>
        <w:t>&lt;</w:t>
      </w:r>
      <w:proofErr w:type="spellStart"/>
      <w:r>
        <w:rPr>
          <w:color w:val="2B8FAF"/>
        </w:rPr>
        <w:t>TextView</w:t>
      </w:r>
      <w:proofErr w:type="spellEnd"/>
      <w:r>
        <w:t>&gt;(</w:t>
      </w:r>
      <w:proofErr w:type="spellStart"/>
      <w:r>
        <w:rPr>
          <w:color w:val="2B8FAF"/>
        </w:rPr>
        <w:t>Resource</w:t>
      </w:r>
      <w:r>
        <w:t>.</w:t>
      </w:r>
      <w:r>
        <w:rPr>
          <w:color w:val="2B8FAF"/>
        </w:rPr>
        <w:t>Id</w:t>
      </w:r>
      <w:r>
        <w:t>.twitterTextView</w:t>
      </w:r>
      <w:proofErr w:type="spellEnd"/>
      <w:r>
        <w:t>);</w:t>
      </w:r>
      <w:r>
        <w:br/>
      </w:r>
      <w:proofErr w:type="spellStart"/>
      <w:r>
        <w:t>twitterHandleView.Text</w:t>
      </w:r>
      <w:proofErr w:type="spellEnd"/>
      <w:r>
        <w:t> = </w:t>
      </w:r>
      <w:r>
        <w:rPr>
          <w:color w:val="A31515"/>
        </w:rPr>
        <w:t>"@"</w:t>
      </w:r>
      <w:r>
        <w:t> + </w:t>
      </w:r>
      <w:proofErr w:type="spellStart"/>
      <w:r>
        <w:t>speaker.TwitterHandle</w:t>
      </w:r>
      <w:proofErr w:type="spellEnd"/>
      <w:r>
        <w:t>;</w:t>
      </w:r>
    </w:p>
    <w:p w14:paraId="0B977881" w14:textId="77777777" w:rsidR="00973081" w:rsidRDefault="00973081" w:rsidP="00EC2019"/>
    <w:p w14:paraId="4CF6B265" w14:textId="597E6EAF" w:rsidR="00973081" w:rsidRDefault="00BF5D08" w:rsidP="00BF5D08">
      <w:pPr>
        <w:pStyle w:val="NoteParagraph"/>
      </w:pPr>
      <w:r>
        <w:t>Build and run the application to show the new cell style.</w:t>
      </w:r>
    </w:p>
    <w:p w14:paraId="76743818" w14:textId="7E56945B" w:rsidR="00D23D40" w:rsidRDefault="00D23D40" w:rsidP="00F36842">
      <w:pPr>
        <w:pStyle w:val="Heading3"/>
        <w:ind w:left="0"/>
      </w:pPr>
      <w:r>
        <w:t>Fast Scrolling</w:t>
      </w:r>
    </w:p>
    <w:p w14:paraId="19BADB2A" w14:textId="5380A4EB" w:rsidR="00BC3D35" w:rsidRDefault="00BC3D35" w:rsidP="00BC3D35">
      <w:pPr>
        <w:rPr>
          <w:rFonts w:eastAsiaTheme="minorHAnsi"/>
        </w:rPr>
      </w:pPr>
      <w:r>
        <w:rPr>
          <w:rFonts w:eastAsiaTheme="minorHAnsi"/>
        </w:rPr>
        <w:t>When your list of data gets really long, it can be time consuming for users to scroll all the way through it. Android provides a fast-scrolling feature to help solve this problem – a “tab” appears while scroll that lets you move through the list much faster.</w:t>
      </w:r>
      <w:r>
        <w:rPr>
          <w:rFonts w:eastAsiaTheme="minorHAnsi"/>
        </w:rPr>
        <w:t xml:space="preserve">  Go ahead and switch to the ListViewsInAndroid_demo5 project and open up the </w:t>
      </w:r>
      <w:proofErr w:type="spellStart"/>
      <w:r>
        <w:rPr>
          <w:rFonts w:eastAsiaTheme="minorHAnsi"/>
        </w:rPr>
        <w:t>SpeakersActivity</w:t>
      </w:r>
      <w:proofErr w:type="spellEnd"/>
      <w:r>
        <w:rPr>
          <w:rFonts w:eastAsiaTheme="minorHAnsi"/>
        </w:rPr>
        <w:t>.  There you should find a TODO:</w:t>
      </w:r>
    </w:p>
    <w:p w14:paraId="0943B52C" w14:textId="1BCE83D2" w:rsidR="00BC3D35" w:rsidRDefault="00913D99" w:rsidP="00913D99">
      <w:pPr>
        <w:pStyle w:val="Sidebar"/>
        <w:rPr>
          <w:rFonts w:eastAsiaTheme="minorHAnsi"/>
        </w:rPr>
      </w:pPr>
      <w:r>
        <w:rPr>
          <w:rFonts w:eastAsiaTheme="minorHAnsi"/>
        </w:rPr>
        <w:t>//TODO: Demo 5 – Step 1 – uncomment to enable fast scrolling</w:t>
      </w:r>
    </w:p>
    <w:p w14:paraId="5CA3DABE" w14:textId="7FD75EAE" w:rsidR="00913D99" w:rsidRDefault="007808F0" w:rsidP="007808F0">
      <w:pPr>
        <w:pStyle w:val="NoteParagraph"/>
        <w:ind w:left="864"/>
        <w:rPr>
          <w:rFonts w:eastAsiaTheme="minorHAnsi"/>
        </w:rPr>
      </w:pPr>
      <w:r>
        <w:rPr>
          <w:rFonts w:eastAsiaTheme="minorHAnsi"/>
        </w:rPr>
        <w:t xml:space="preserve">Turn on Fast Scrolling at the end of </w:t>
      </w:r>
      <w:proofErr w:type="spellStart"/>
      <w:r>
        <w:rPr>
          <w:rFonts w:eastAsiaTheme="minorHAnsi"/>
        </w:rPr>
        <w:t>OnCreate</w:t>
      </w:r>
      <w:proofErr w:type="spellEnd"/>
      <w:r>
        <w:rPr>
          <w:rFonts w:eastAsiaTheme="minorHAnsi"/>
        </w:rPr>
        <w:t>:</w:t>
      </w:r>
    </w:p>
    <w:p w14:paraId="090AD699" w14:textId="65B47326" w:rsidR="007808F0" w:rsidRDefault="00E9660C" w:rsidP="00E9660C">
      <w:pPr>
        <w:pStyle w:val="CodeBlock"/>
      </w:pPr>
      <w:proofErr w:type="spellStart"/>
      <w:r>
        <w:t>ListView.FastScrollEnabled</w:t>
      </w:r>
      <w:proofErr w:type="spellEnd"/>
      <w:r>
        <w:t> = </w:t>
      </w:r>
      <w:r>
        <w:rPr>
          <w:color w:val="0000FF"/>
        </w:rPr>
        <w:t>true</w:t>
      </w:r>
      <w:r>
        <w:t>;</w:t>
      </w:r>
    </w:p>
    <w:p w14:paraId="13050B03" w14:textId="489743A3" w:rsidR="00E9660C" w:rsidRDefault="00CE570A" w:rsidP="006A70B4">
      <w:pPr>
        <w:pStyle w:val="NoteParagraph"/>
        <w:ind w:left="810"/>
        <w:rPr>
          <w:rFonts w:eastAsiaTheme="minorHAnsi"/>
        </w:rPr>
      </w:pPr>
      <w:r>
        <w:rPr>
          <w:rFonts w:eastAsiaTheme="minorHAnsi"/>
        </w:rPr>
        <w:t>Build and run the application to show the tab button when you scroll.</w:t>
      </w:r>
    </w:p>
    <w:p w14:paraId="564B1120" w14:textId="6D740F04" w:rsidR="00C20ADA" w:rsidRDefault="00054536" w:rsidP="00C20ADA">
      <w:pPr>
        <w:rPr>
          <w:rFonts w:eastAsiaTheme="minorHAnsi"/>
        </w:rPr>
      </w:pPr>
      <w:r>
        <w:rPr>
          <w:rFonts w:eastAsiaTheme="minorHAnsi"/>
        </w:rPr>
        <w:t xml:space="preserve">This allows the </w:t>
      </w:r>
      <w:proofErr w:type="spellStart"/>
      <w:r>
        <w:rPr>
          <w:rFonts w:eastAsiaTheme="minorHAnsi"/>
        </w:rPr>
        <w:t>ListView</w:t>
      </w:r>
      <w:proofErr w:type="spellEnd"/>
      <w:r>
        <w:rPr>
          <w:rFonts w:eastAsiaTheme="minorHAnsi"/>
        </w:rPr>
        <w:t xml:space="preserve"> scrolling speed to accelerate and move more quickly through the cells. </w:t>
      </w:r>
      <w:r>
        <w:rPr>
          <w:rFonts w:eastAsiaTheme="minorHAnsi"/>
        </w:rPr>
        <w:t xml:space="preserve"> This demo </w:t>
      </w:r>
      <w:r>
        <w:rPr>
          <w:rFonts w:eastAsiaTheme="minorHAnsi"/>
        </w:rPr>
        <w:t>project has had additional speaker data added to better demonstrate how the fast scrolling tabs helps</w:t>
      </w:r>
      <w:r>
        <w:rPr>
          <w:rFonts w:eastAsiaTheme="minorHAnsi"/>
        </w:rPr>
        <w:t>.</w:t>
      </w:r>
      <w:r w:rsidR="00BF3FA3">
        <w:rPr>
          <w:rFonts w:eastAsiaTheme="minorHAnsi"/>
        </w:rPr>
        <w:t xml:space="preserve">  However, when you get this much data, it can be hard to tell exactly where you are in the scrolling – so Android allows you to add an “index” to the </w:t>
      </w:r>
      <w:proofErr w:type="spellStart"/>
      <w:r w:rsidR="00BF3FA3">
        <w:rPr>
          <w:rFonts w:eastAsiaTheme="minorHAnsi"/>
        </w:rPr>
        <w:t>ListView</w:t>
      </w:r>
      <w:proofErr w:type="spellEnd"/>
      <w:r w:rsidR="00BF3FA3">
        <w:rPr>
          <w:rFonts w:eastAsiaTheme="minorHAnsi"/>
        </w:rPr>
        <w:t>.  This is like a tooltip popup</w:t>
      </w:r>
      <w:r w:rsidR="00C20ADA">
        <w:rPr>
          <w:rFonts w:eastAsiaTheme="minorHAnsi"/>
        </w:rPr>
        <w:t xml:space="preserve"> that displays while you scroll and it </w:t>
      </w:r>
      <w:r w:rsidR="00C20ADA">
        <w:rPr>
          <w:rFonts w:eastAsiaTheme="minorHAnsi"/>
        </w:rPr>
        <w:t>helps the user identify where they are in long lists, especially when scrolling quickly.</w:t>
      </w:r>
    </w:p>
    <w:p w14:paraId="187106AA" w14:textId="77777777" w:rsidR="00C20ADA" w:rsidRDefault="00C20ADA" w:rsidP="00C20ADA">
      <w:pPr>
        <w:rPr>
          <w:rFonts w:ascii="Times" w:eastAsiaTheme="minorHAnsi" w:hAnsi="Times" w:cs="Times"/>
        </w:rPr>
      </w:pPr>
    </w:p>
    <w:p w14:paraId="1A568435" w14:textId="74AD5CA4" w:rsidR="004C1C41" w:rsidRDefault="00C20ADA" w:rsidP="00C20ADA">
      <w:pPr>
        <w:rPr>
          <w:rFonts w:eastAsiaTheme="minorHAnsi"/>
        </w:rPr>
      </w:pPr>
      <w:r>
        <w:rPr>
          <w:rFonts w:eastAsiaTheme="minorHAnsi"/>
        </w:rPr>
        <w:t xml:space="preserve">To implement the index display </w:t>
      </w:r>
      <w:r>
        <w:rPr>
          <w:rFonts w:eastAsiaTheme="minorHAnsi"/>
        </w:rPr>
        <w:t>the</w:t>
      </w:r>
      <w:r>
        <w:rPr>
          <w:rFonts w:eastAsiaTheme="minorHAnsi"/>
        </w:rPr>
        <w:t xml:space="preserve"> </w:t>
      </w:r>
      <w:proofErr w:type="spellStart"/>
      <w:r w:rsidRPr="004C1C41">
        <w:rPr>
          <w:rFonts w:eastAsiaTheme="minorHAnsi"/>
          <w:b/>
        </w:rPr>
        <w:t>BaseAdapter</w:t>
      </w:r>
      <w:proofErr w:type="spellEnd"/>
      <w:r>
        <w:rPr>
          <w:rFonts w:eastAsiaTheme="minorHAnsi"/>
        </w:rPr>
        <w:t xml:space="preserve"> subclass must implement the </w:t>
      </w:r>
      <w:proofErr w:type="spellStart"/>
      <w:r w:rsidRPr="004C1C41">
        <w:rPr>
          <w:rStyle w:val="CodeInline"/>
          <w:rFonts w:eastAsiaTheme="minorHAnsi"/>
        </w:rPr>
        <w:t>ISectionIndexer</w:t>
      </w:r>
      <w:proofErr w:type="spellEnd"/>
      <w:r>
        <w:rPr>
          <w:rFonts w:ascii="Courier New" w:eastAsiaTheme="minorHAnsi" w:hAnsi="Courier New" w:cs="Courier New"/>
        </w:rPr>
        <w:t xml:space="preserve"> </w:t>
      </w:r>
      <w:r>
        <w:rPr>
          <w:rFonts w:eastAsiaTheme="minorHAnsi"/>
        </w:rPr>
        <w:t>interface.</w:t>
      </w:r>
      <w:r w:rsidR="004C1C41">
        <w:rPr>
          <w:rFonts w:eastAsiaTheme="minorHAnsi"/>
        </w:rPr>
        <w:t xml:space="preserve">  Let’s do that now.  Open the </w:t>
      </w:r>
      <w:proofErr w:type="spellStart"/>
      <w:r w:rsidR="004C1C41" w:rsidRPr="004C1C41">
        <w:rPr>
          <w:rFonts w:eastAsiaTheme="minorHAnsi"/>
          <w:b/>
        </w:rPr>
        <w:t>SpeakersAdapter</w:t>
      </w:r>
      <w:proofErr w:type="spellEnd"/>
      <w:r w:rsidR="004C1C41">
        <w:rPr>
          <w:rFonts w:eastAsiaTheme="minorHAnsi"/>
        </w:rPr>
        <w:t xml:space="preserve"> class and add the </w:t>
      </w:r>
      <w:proofErr w:type="spellStart"/>
      <w:r w:rsidR="004C1C41" w:rsidRPr="004C1C41">
        <w:rPr>
          <w:rStyle w:val="CodeInline"/>
          <w:rFonts w:eastAsiaTheme="minorHAnsi"/>
        </w:rPr>
        <w:t>ISectionIndexer</w:t>
      </w:r>
      <w:proofErr w:type="spellEnd"/>
      <w:r w:rsidR="004C1C41">
        <w:rPr>
          <w:rFonts w:eastAsiaTheme="minorHAnsi"/>
        </w:rPr>
        <w:t xml:space="preserve"> interface onto the class.  There is no TODO marker for this – just add it after the </w:t>
      </w:r>
      <w:proofErr w:type="spellStart"/>
      <w:r w:rsidR="004C1C41">
        <w:rPr>
          <w:rFonts w:eastAsiaTheme="minorHAnsi"/>
        </w:rPr>
        <w:t>BaseAdapter</w:t>
      </w:r>
      <w:proofErr w:type="spellEnd"/>
      <w:r w:rsidR="004C1C41">
        <w:rPr>
          <w:rFonts w:eastAsiaTheme="minorHAnsi"/>
        </w:rPr>
        <w:t>&lt;T&gt; definition on the type.  Next there are two TODO markers you need to uncomment to add the feature:</w:t>
      </w:r>
    </w:p>
    <w:p w14:paraId="49A96206" w14:textId="76C0F010" w:rsidR="004C1C41" w:rsidRDefault="004C1C41" w:rsidP="004C1C41">
      <w:pPr>
        <w:pStyle w:val="Sidebar"/>
        <w:rPr>
          <w:rFonts w:eastAsiaTheme="minorHAnsi"/>
        </w:rPr>
      </w:pPr>
      <w:r>
        <w:rPr>
          <w:rFonts w:eastAsiaTheme="minorHAnsi"/>
        </w:rPr>
        <w:t xml:space="preserve">TODO: Demo 5 – Step 2 – Implement </w:t>
      </w:r>
      <w:proofErr w:type="spellStart"/>
      <w:r>
        <w:rPr>
          <w:rFonts w:eastAsiaTheme="minorHAnsi"/>
        </w:rPr>
        <w:t>ISectionIndexer</w:t>
      </w:r>
      <w:proofErr w:type="spellEnd"/>
    </w:p>
    <w:p w14:paraId="65AB469D" w14:textId="63A59129" w:rsidR="004C1C41" w:rsidRDefault="004C1C41" w:rsidP="004C1C41">
      <w:pPr>
        <w:pStyle w:val="Sidebar"/>
        <w:rPr>
          <w:rFonts w:eastAsiaTheme="minorHAnsi"/>
        </w:rPr>
      </w:pPr>
      <w:r>
        <w:rPr>
          <w:rFonts w:eastAsiaTheme="minorHAnsi"/>
        </w:rPr>
        <w:t>TODO: Demo 5 – Step 3 – setup the indexer support</w:t>
      </w:r>
    </w:p>
    <w:p w14:paraId="15D691D7" w14:textId="49A11965" w:rsidR="004C1C41" w:rsidRDefault="00E95FD5" w:rsidP="00C20ADA">
      <w:pPr>
        <w:rPr>
          <w:rFonts w:eastAsiaTheme="minorHAnsi"/>
        </w:rPr>
      </w:pPr>
      <w:r>
        <w:rPr>
          <w:rFonts w:eastAsiaTheme="minorHAnsi"/>
        </w:rPr>
        <w:t>While you uncomment that code, let me add it to my version of the project.</w:t>
      </w:r>
    </w:p>
    <w:p w14:paraId="036E6B85" w14:textId="5E072E2D" w:rsidR="00E95FD5" w:rsidRDefault="00E834A9" w:rsidP="00E95FD5">
      <w:pPr>
        <w:pStyle w:val="NoteParagraph"/>
        <w:ind w:left="720"/>
        <w:rPr>
          <w:rFonts w:eastAsiaTheme="minorHAnsi"/>
        </w:rPr>
      </w:pPr>
      <w:r>
        <w:rPr>
          <w:rFonts w:eastAsiaTheme="minorHAnsi"/>
        </w:rPr>
        <w:t xml:space="preserve">Open </w:t>
      </w:r>
      <w:proofErr w:type="spellStart"/>
      <w:r w:rsidRPr="001C4A04">
        <w:rPr>
          <w:rFonts w:eastAsiaTheme="minorHAnsi"/>
          <w:b/>
        </w:rPr>
        <w:t>Speakers</w:t>
      </w:r>
      <w:r w:rsidR="00E95FD5" w:rsidRPr="001C4A04">
        <w:rPr>
          <w:rFonts w:eastAsiaTheme="minorHAnsi"/>
          <w:b/>
        </w:rPr>
        <w:t>Adapter</w:t>
      </w:r>
      <w:proofErr w:type="spellEnd"/>
      <w:r w:rsidR="00E95FD5">
        <w:rPr>
          <w:rFonts w:eastAsiaTheme="minorHAnsi"/>
        </w:rPr>
        <w:t xml:space="preserve"> and add the </w:t>
      </w:r>
      <w:proofErr w:type="spellStart"/>
      <w:r w:rsidR="00E95FD5" w:rsidRPr="001C4A04">
        <w:rPr>
          <w:rFonts w:eastAsiaTheme="minorHAnsi"/>
          <w:b/>
        </w:rPr>
        <w:t>ISectionIndexer</w:t>
      </w:r>
      <w:proofErr w:type="spellEnd"/>
      <w:r w:rsidR="00E95FD5">
        <w:rPr>
          <w:rFonts w:eastAsiaTheme="minorHAnsi"/>
        </w:rPr>
        <w:t xml:space="preserve"> </w:t>
      </w:r>
      <w:r w:rsidR="001C2FCF">
        <w:rPr>
          <w:rFonts w:eastAsiaTheme="minorHAnsi"/>
        </w:rPr>
        <w:t xml:space="preserve">definition to the class </w:t>
      </w:r>
      <w:r w:rsidR="00E95FD5">
        <w:rPr>
          <w:rFonts w:eastAsiaTheme="minorHAnsi"/>
        </w:rPr>
        <w:t>– show how to implement the interface automatically through the IDE (OPTION+ENTER with the cursor on the interface declaration).</w:t>
      </w:r>
    </w:p>
    <w:p w14:paraId="770ADB97" w14:textId="3A08926A" w:rsidR="00E95FD5" w:rsidRDefault="00E95FD5" w:rsidP="00E95FD5">
      <w:pPr>
        <w:pStyle w:val="NoteParagraph"/>
        <w:ind w:left="720"/>
        <w:rPr>
          <w:rFonts w:eastAsiaTheme="minorHAnsi"/>
        </w:rPr>
      </w:pPr>
      <w:r>
        <w:rPr>
          <w:rFonts w:eastAsiaTheme="minorHAnsi"/>
        </w:rPr>
        <w:t>A</w:t>
      </w:r>
      <w:r w:rsidR="009B1C19">
        <w:rPr>
          <w:rFonts w:eastAsiaTheme="minorHAnsi"/>
        </w:rPr>
        <w:t>dd the following implementation, explain that we will use pre-calculated values to display – however you could also dynamically generate data for the indexes if desired.</w:t>
      </w:r>
    </w:p>
    <w:p w14:paraId="76973573" w14:textId="39CF2EA2" w:rsidR="00E95FD5" w:rsidRDefault="00744D3F" w:rsidP="00744D3F">
      <w:pPr>
        <w:pStyle w:val="CodeBlock"/>
        <w:rPr>
          <w:rFonts w:eastAsiaTheme="minorHAnsi"/>
        </w:rPr>
      </w:pPr>
      <w:proofErr w:type="gramStart"/>
      <w:r>
        <w:rPr>
          <w:color w:val="0000FF"/>
        </w:rPr>
        <w:t>private</w:t>
      </w:r>
      <w:proofErr w:type="gramEnd"/>
      <w:r>
        <w:rPr>
          <w:color w:val="000000"/>
        </w:rPr>
        <w:t> </w:t>
      </w:r>
      <w:r>
        <w:rPr>
          <w:color w:val="0000FF"/>
        </w:rPr>
        <w:t>string</w:t>
      </w:r>
      <w:r>
        <w:rPr>
          <w:color w:val="000000"/>
        </w:rPr>
        <w:t>[] sections;</w:t>
      </w:r>
      <w:r>
        <w:br/>
      </w:r>
      <w:r>
        <w:rPr>
          <w:color w:val="0000FF"/>
        </w:rPr>
        <w:t>private</w:t>
      </w:r>
      <w:r>
        <w:rPr>
          <w:color w:val="000000"/>
        </w:rPr>
        <w:t> </w:t>
      </w:r>
      <w:proofErr w:type="spellStart"/>
      <w:r>
        <w:rPr>
          <w:color w:val="000000"/>
        </w:rPr>
        <w:t>Java.Lang.</w:t>
      </w:r>
      <w:r>
        <w:rPr>
          <w:color w:val="2B8FAF"/>
        </w:rPr>
        <w:t>Object</w:t>
      </w:r>
      <w:proofErr w:type="spellEnd"/>
      <w:r>
        <w:rPr>
          <w:color w:val="000000"/>
        </w:rPr>
        <w:t>[] </w:t>
      </w:r>
      <w:proofErr w:type="spellStart"/>
      <w:r>
        <w:rPr>
          <w:color w:val="000000"/>
        </w:rPr>
        <w:t>sectionsObjects</w:t>
      </w:r>
      <w:proofErr w:type="spellEnd"/>
      <w:r>
        <w:rPr>
          <w:color w:val="000000"/>
        </w:rPr>
        <w:t>;</w:t>
      </w:r>
      <w:r>
        <w:br/>
      </w:r>
      <w:r>
        <w:rPr>
          <w:color w:val="0000FF"/>
        </w:rPr>
        <w:t>private</w:t>
      </w:r>
      <w:r>
        <w:rPr>
          <w:color w:val="000000"/>
        </w:rPr>
        <w:t> </w:t>
      </w:r>
      <w:r>
        <w:rPr>
          <w:color w:val="2B8FAF"/>
        </w:rPr>
        <w:t>Dictionary</w:t>
      </w:r>
      <w:r>
        <w:rPr>
          <w:color w:val="000000"/>
        </w:rPr>
        <w:t>&lt;</w:t>
      </w:r>
      <w:r>
        <w:rPr>
          <w:color w:val="0000FF"/>
        </w:rPr>
        <w:t>string</w:t>
      </w:r>
      <w:r>
        <w:rPr>
          <w:color w:val="000000"/>
        </w:rPr>
        <w:t>, </w:t>
      </w:r>
      <w:proofErr w:type="spellStart"/>
      <w:r>
        <w:rPr>
          <w:color w:val="0000FF"/>
        </w:rPr>
        <w:t>int</w:t>
      </w:r>
      <w:proofErr w:type="spellEnd"/>
      <w:r>
        <w:rPr>
          <w:color w:val="000000"/>
        </w:rPr>
        <w:t>&gt; </w:t>
      </w:r>
      <w:proofErr w:type="spellStart"/>
      <w:r>
        <w:rPr>
          <w:color w:val="000000"/>
        </w:rPr>
        <w:t>alphaIndex</w:t>
      </w:r>
      <w:proofErr w:type="spellEnd"/>
      <w:r>
        <w:rPr>
          <w:color w:val="000000"/>
        </w:rPr>
        <w:t>;</w:t>
      </w:r>
      <w:r>
        <w:br/>
      </w:r>
      <w:r>
        <w:br/>
      </w:r>
      <w:r>
        <w:rPr>
          <w:color w:val="0000FF"/>
        </w:rPr>
        <w:t>public</w:t>
      </w:r>
      <w:r>
        <w:rPr>
          <w:color w:val="000000"/>
        </w:rPr>
        <w:t> </w:t>
      </w:r>
      <w:proofErr w:type="spellStart"/>
      <w:r>
        <w:rPr>
          <w:color w:val="0000FF"/>
        </w:rPr>
        <w:t>int</w:t>
      </w:r>
      <w:proofErr w:type="spellEnd"/>
      <w:r>
        <w:rPr>
          <w:color w:val="000000"/>
        </w:rPr>
        <w:t> </w:t>
      </w:r>
      <w:proofErr w:type="spellStart"/>
      <w:r>
        <w:rPr>
          <w:color w:val="000000"/>
        </w:rPr>
        <w:t>GetPositionForSection</w:t>
      </w:r>
      <w:proofErr w:type="spellEnd"/>
      <w:r>
        <w:rPr>
          <w:color w:val="000000"/>
        </w:rPr>
        <w:t>(</w:t>
      </w:r>
      <w:proofErr w:type="spellStart"/>
      <w:r>
        <w:rPr>
          <w:color w:val="0000FF"/>
        </w:rPr>
        <w:t>int</w:t>
      </w:r>
      <w:proofErr w:type="spellEnd"/>
      <w:r>
        <w:rPr>
          <w:color w:val="000000"/>
        </w:rPr>
        <w:t> section)</w:t>
      </w:r>
      <w:r>
        <w:br/>
      </w:r>
      <w:r>
        <w:rPr>
          <w:color w:val="000000"/>
        </w:rPr>
        <w:t>{</w:t>
      </w:r>
      <w:r>
        <w:br/>
      </w:r>
      <w:r>
        <w:rPr>
          <w:color w:val="000000"/>
        </w:rPr>
        <w:t>    </w:t>
      </w:r>
      <w:r>
        <w:rPr>
          <w:color w:val="0000FF"/>
        </w:rPr>
        <w:t>return</w:t>
      </w:r>
      <w:r>
        <w:rPr>
          <w:color w:val="000000"/>
        </w:rPr>
        <w:t> </w:t>
      </w:r>
      <w:proofErr w:type="spellStart"/>
      <w:r>
        <w:rPr>
          <w:color w:val="000000"/>
        </w:rPr>
        <w:t>alphaIndex</w:t>
      </w:r>
      <w:proofErr w:type="spellEnd"/>
      <w:r>
        <w:rPr>
          <w:color w:val="000000"/>
        </w:rPr>
        <w:t>[sections[section]];</w:t>
      </w:r>
      <w:r>
        <w:br/>
      </w:r>
      <w:r>
        <w:rPr>
          <w:color w:val="000000"/>
        </w:rPr>
        <w:t>}</w:t>
      </w:r>
      <w:r>
        <w:br/>
      </w:r>
      <w:r>
        <w:br/>
      </w:r>
      <w:r>
        <w:rPr>
          <w:color w:val="0000FF"/>
        </w:rPr>
        <w:t>public</w:t>
      </w:r>
      <w:r>
        <w:rPr>
          <w:color w:val="000000"/>
        </w:rPr>
        <w:t> </w:t>
      </w:r>
      <w:proofErr w:type="spellStart"/>
      <w:r>
        <w:rPr>
          <w:color w:val="0000FF"/>
        </w:rPr>
        <w:t>int</w:t>
      </w:r>
      <w:proofErr w:type="spellEnd"/>
      <w:r>
        <w:rPr>
          <w:color w:val="000000"/>
        </w:rPr>
        <w:t> </w:t>
      </w:r>
      <w:proofErr w:type="spellStart"/>
      <w:r>
        <w:rPr>
          <w:color w:val="000000"/>
        </w:rPr>
        <w:t>GetSectionForPosition</w:t>
      </w:r>
      <w:proofErr w:type="spellEnd"/>
      <w:r>
        <w:rPr>
          <w:color w:val="000000"/>
        </w:rPr>
        <w:t>(</w:t>
      </w:r>
      <w:proofErr w:type="spellStart"/>
      <w:r>
        <w:rPr>
          <w:color w:val="0000FF"/>
        </w:rPr>
        <w:t>int</w:t>
      </w:r>
      <w:proofErr w:type="spellEnd"/>
      <w:r>
        <w:rPr>
          <w:color w:val="000000"/>
        </w:rPr>
        <w:t> position)</w:t>
      </w:r>
      <w:r>
        <w:br/>
      </w:r>
      <w:r>
        <w:rPr>
          <w:color w:val="000000"/>
        </w:rPr>
        <w:t>{</w:t>
      </w:r>
      <w:r>
        <w:br/>
      </w:r>
      <w:r>
        <w:rPr>
          <w:color w:val="000000"/>
        </w:rPr>
        <w:t>    </w:t>
      </w:r>
      <w:proofErr w:type="spellStart"/>
      <w:r>
        <w:rPr>
          <w:color w:val="0000FF"/>
        </w:rPr>
        <w:t>int</w:t>
      </w:r>
      <w:proofErr w:type="spellEnd"/>
      <w:r>
        <w:rPr>
          <w:color w:val="000000"/>
        </w:rPr>
        <w:t> </w:t>
      </w:r>
      <w:proofErr w:type="spellStart"/>
      <w:r>
        <w:rPr>
          <w:color w:val="000000"/>
        </w:rPr>
        <w:t>prevSection</w:t>
      </w:r>
      <w:proofErr w:type="spellEnd"/>
      <w:r>
        <w:rPr>
          <w:color w:val="000000"/>
        </w:rPr>
        <w:t> = 0; </w:t>
      </w:r>
      <w:r>
        <w:br/>
      </w:r>
      <w:r>
        <w:rPr>
          <w:color w:val="000000"/>
        </w:rPr>
        <w:t>    </w:t>
      </w:r>
      <w:r>
        <w:rPr>
          <w:color w:val="0000FF"/>
        </w:rPr>
        <w:t>for</w:t>
      </w:r>
      <w:r>
        <w:rPr>
          <w:color w:val="000000"/>
        </w:rPr>
        <w:t> (</w:t>
      </w:r>
      <w:proofErr w:type="spellStart"/>
      <w:r>
        <w:rPr>
          <w:color w:val="0000FF"/>
        </w:rPr>
        <w:t>int</w:t>
      </w:r>
      <w:proofErr w:type="spellEnd"/>
      <w:r>
        <w:rPr>
          <w:color w:val="000000"/>
        </w:rPr>
        <w:t> </w:t>
      </w:r>
      <w:proofErr w:type="spellStart"/>
      <w:r>
        <w:rPr>
          <w:color w:val="000000"/>
        </w:rPr>
        <w:t>i</w:t>
      </w:r>
      <w:proofErr w:type="spellEnd"/>
      <w:r>
        <w:rPr>
          <w:color w:val="000000"/>
        </w:rPr>
        <w:t> = 0; </w:t>
      </w:r>
      <w:proofErr w:type="spellStart"/>
      <w:r>
        <w:rPr>
          <w:color w:val="000000"/>
        </w:rPr>
        <w:t>i</w:t>
      </w:r>
      <w:proofErr w:type="spellEnd"/>
      <w:r>
        <w:rPr>
          <w:color w:val="000000"/>
        </w:rPr>
        <w:t> &lt; </w:t>
      </w:r>
      <w:proofErr w:type="spellStart"/>
      <w:r>
        <w:rPr>
          <w:color w:val="000000"/>
        </w:rPr>
        <w:t>sections.Length</w:t>
      </w:r>
      <w:proofErr w:type="spellEnd"/>
      <w:r>
        <w:rPr>
          <w:color w:val="000000"/>
        </w:rPr>
        <w:t>; </w:t>
      </w:r>
      <w:proofErr w:type="spellStart"/>
      <w:r>
        <w:rPr>
          <w:color w:val="000000"/>
        </w:rPr>
        <w:t>i</w:t>
      </w:r>
      <w:proofErr w:type="spellEnd"/>
      <w:r>
        <w:rPr>
          <w:color w:val="000000"/>
        </w:rPr>
        <w:t>++) {</w:t>
      </w:r>
      <w:r>
        <w:br/>
      </w:r>
      <w:r>
        <w:rPr>
          <w:color w:val="000000"/>
        </w:rPr>
        <w:t>        </w:t>
      </w:r>
      <w:r>
        <w:rPr>
          <w:color w:val="0000FF"/>
        </w:rPr>
        <w:t>if</w:t>
      </w:r>
      <w:r>
        <w:rPr>
          <w:color w:val="000000"/>
        </w:rPr>
        <w:t> (</w:t>
      </w:r>
      <w:proofErr w:type="spellStart"/>
      <w:r>
        <w:rPr>
          <w:color w:val="000000"/>
        </w:rPr>
        <w:t>GetPositionForSection</w:t>
      </w:r>
      <w:proofErr w:type="spellEnd"/>
      <w:r>
        <w:rPr>
          <w:color w:val="000000"/>
        </w:rPr>
        <w:t>(</w:t>
      </w:r>
      <w:proofErr w:type="spellStart"/>
      <w:r>
        <w:rPr>
          <w:color w:val="000000"/>
        </w:rPr>
        <w:t>i</w:t>
      </w:r>
      <w:proofErr w:type="spellEnd"/>
      <w:r>
        <w:rPr>
          <w:color w:val="000000"/>
        </w:rPr>
        <w:t>) &gt; position &amp;&amp; </w:t>
      </w:r>
      <w:proofErr w:type="spellStart"/>
      <w:r>
        <w:rPr>
          <w:color w:val="000000"/>
        </w:rPr>
        <w:t>prevSection</w:t>
      </w:r>
      <w:proofErr w:type="spellEnd"/>
      <w:r>
        <w:rPr>
          <w:color w:val="000000"/>
        </w:rPr>
        <w:t> &lt;= position) { </w:t>
      </w:r>
      <w:r>
        <w:br/>
      </w:r>
      <w:r>
        <w:rPr>
          <w:color w:val="000000"/>
        </w:rPr>
        <w:t>            </w:t>
      </w:r>
      <w:proofErr w:type="spellStart"/>
      <w:r>
        <w:rPr>
          <w:color w:val="000000"/>
        </w:rPr>
        <w:t>prevSection</w:t>
      </w:r>
      <w:proofErr w:type="spellEnd"/>
      <w:r>
        <w:rPr>
          <w:color w:val="000000"/>
        </w:rPr>
        <w:t> = </w:t>
      </w:r>
      <w:proofErr w:type="spellStart"/>
      <w:r>
        <w:rPr>
          <w:color w:val="000000"/>
        </w:rPr>
        <w:t>i</w:t>
      </w:r>
      <w:proofErr w:type="spellEnd"/>
      <w:r>
        <w:rPr>
          <w:color w:val="000000"/>
        </w:rPr>
        <w:t>; </w:t>
      </w:r>
      <w:r>
        <w:rPr>
          <w:color w:val="0000FF"/>
        </w:rPr>
        <w:t>break</w:t>
      </w:r>
      <w:r>
        <w:rPr>
          <w:color w:val="000000"/>
        </w:rPr>
        <w:t>; </w:t>
      </w:r>
      <w:r>
        <w:br/>
      </w:r>
      <w:r>
        <w:rPr>
          <w:color w:val="000000"/>
        </w:rPr>
        <w:t>        }</w:t>
      </w:r>
      <w:r>
        <w:br/>
      </w:r>
      <w:r>
        <w:rPr>
          <w:color w:val="000000"/>
        </w:rPr>
        <w:t>        </w:t>
      </w:r>
      <w:proofErr w:type="spellStart"/>
      <w:r>
        <w:rPr>
          <w:color w:val="000000"/>
        </w:rPr>
        <w:t>prevSection</w:t>
      </w:r>
      <w:proofErr w:type="spellEnd"/>
      <w:r>
        <w:rPr>
          <w:color w:val="000000"/>
        </w:rPr>
        <w:t> = </w:t>
      </w:r>
      <w:proofErr w:type="spellStart"/>
      <w:r>
        <w:rPr>
          <w:color w:val="000000"/>
        </w:rPr>
        <w:t>i</w:t>
      </w:r>
      <w:proofErr w:type="spellEnd"/>
      <w:r>
        <w:rPr>
          <w:color w:val="000000"/>
        </w:rPr>
        <w:t>; </w:t>
      </w:r>
      <w:r>
        <w:br/>
      </w:r>
      <w:r>
        <w:rPr>
          <w:color w:val="000000"/>
        </w:rPr>
        <w:t>    } </w:t>
      </w:r>
      <w:r>
        <w:br/>
      </w:r>
      <w:r>
        <w:rPr>
          <w:color w:val="000000"/>
        </w:rPr>
        <w:t>    </w:t>
      </w:r>
      <w:r>
        <w:rPr>
          <w:color w:val="0000FF"/>
        </w:rPr>
        <w:t>return</w:t>
      </w:r>
      <w:r>
        <w:rPr>
          <w:color w:val="000000"/>
        </w:rPr>
        <w:t> </w:t>
      </w:r>
      <w:proofErr w:type="spellStart"/>
      <w:r>
        <w:rPr>
          <w:color w:val="000000"/>
        </w:rPr>
        <w:t>prevSection</w:t>
      </w:r>
      <w:proofErr w:type="spellEnd"/>
      <w:r>
        <w:rPr>
          <w:color w:val="000000"/>
        </w:rPr>
        <w:t>; </w:t>
      </w:r>
      <w:r>
        <w:br/>
      </w:r>
      <w:r>
        <w:rPr>
          <w:color w:val="000000"/>
        </w:rPr>
        <w:t>}</w:t>
      </w:r>
      <w:r>
        <w:br/>
      </w:r>
      <w:r>
        <w:br/>
      </w:r>
      <w:r>
        <w:rPr>
          <w:color w:val="0000FF"/>
        </w:rPr>
        <w:t>public</w:t>
      </w:r>
      <w:r>
        <w:rPr>
          <w:color w:val="000000"/>
        </w:rPr>
        <w:t> </w:t>
      </w:r>
      <w:proofErr w:type="spellStart"/>
      <w:r>
        <w:rPr>
          <w:color w:val="000000"/>
        </w:rPr>
        <w:t>Java.Lang.</w:t>
      </w:r>
      <w:r>
        <w:rPr>
          <w:color w:val="2B8FAF"/>
        </w:rPr>
        <w:t>Object</w:t>
      </w:r>
      <w:proofErr w:type="spellEnd"/>
      <w:r>
        <w:rPr>
          <w:color w:val="000000"/>
        </w:rPr>
        <w:t>[] </w:t>
      </w:r>
      <w:proofErr w:type="spellStart"/>
      <w:r>
        <w:rPr>
          <w:color w:val="000000"/>
        </w:rPr>
        <w:t>GetSections</w:t>
      </w:r>
      <w:proofErr w:type="spellEnd"/>
      <w:r>
        <w:rPr>
          <w:color w:val="000000"/>
        </w:rPr>
        <w:t>()</w:t>
      </w:r>
      <w:r>
        <w:br/>
      </w:r>
      <w:r>
        <w:rPr>
          <w:color w:val="000000"/>
        </w:rPr>
        <w:t>{</w:t>
      </w:r>
      <w:r>
        <w:br/>
      </w:r>
      <w:r>
        <w:rPr>
          <w:color w:val="000000"/>
        </w:rPr>
        <w:t>    </w:t>
      </w:r>
      <w:r>
        <w:rPr>
          <w:color w:val="0000FF"/>
        </w:rPr>
        <w:t>return</w:t>
      </w:r>
      <w:r>
        <w:rPr>
          <w:color w:val="000000"/>
        </w:rPr>
        <w:t> </w:t>
      </w:r>
      <w:proofErr w:type="spellStart"/>
      <w:r>
        <w:rPr>
          <w:color w:val="000000"/>
        </w:rPr>
        <w:t>sectionsObjects</w:t>
      </w:r>
      <w:proofErr w:type="spellEnd"/>
      <w:r>
        <w:rPr>
          <w:color w:val="000000"/>
        </w:rPr>
        <w:t>;</w:t>
      </w:r>
      <w:r>
        <w:br/>
      </w:r>
      <w:r>
        <w:rPr>
          <w:color w:val="000000"/>
        </w:rPr>
        <w:t>}</w:t>
      </w:r>
    </w:p>
    <w:p w14:paraId="4BE3A3AC" w14:textId="77777777" w:rsidR="00E95FD5" w:rsidRDefault="00E95FD5" w:rsidP="00C20ADA">
      <w:pPr>
        <w:rPr>
          <w:rFonts w:eastAsiaTheme="minorHAnsi"/>
        </w:rPr>
      </w:pPr>
    </w:p>
    <w:p w14:paraId="44581D72" w14:textId="6C4FC411" w:rsidR="00E95FD5" w:rsidRDefault="00744D3F" w:rsidP="00C20ADA">
      <w:pPr>
        <w:rPr>
          <w:rFonts w:eastAsiaTheme="minorHAnsi"/>
        </w:rPr>
      </w:pPr>
      <w:r>
        <w:rPr>
          <w:rFonts w:eastAsiaTheme="minorHAnsi"/>
        </w:rPr>
        <w:t>Now that we’ve got the indexer implementation, let’s fill in our simple dictionary with data to display.</w:t>
      </w:r>
    </w:p>
    <w:p w14:paraId="4B21B656" w14:textId="76A599C3" w:rsidR="00744D3F" w:rsidRPr="004C1C41" w:rsidRDefault="00744D3F" w:rsidP="00744D3F">
      <w:pPr>
        <w:pStyle w:val="NoteParagraph"/>
        <w:ind w:left="720"/>
        <w:rPr>
          <w:rFonts w:eastAsiaTheme="minorHAnsi"/>
        </w:rPr>
      </w:pPr>
      <w:r>
        <w:rPr>
          <w:rFonts w:eastAsiaTheme="minorHAnsi"/>
        </w:rPr>
        <w:t>Add this code at the end of the constructor – explain how we are adding the first letter of each name to display.</w:t>
      </w:r>
    </w:p>
    <w:p w14:paraId="4ABA28DB" w14:textId="5EC6B570" w:rsidR="00BF3FA3" w:rsidRPr="00BF3FA3" w:rsidRDefault="00744D3F" w:rsidP="00744D3F">
      <w:pPr>
        <w:pStyle w:val="CodeBlock"/>
        <w:rPr>
          <w:rFonts w:ascii="Helvetica Neue Light" w:eastAsiaTheme="minorHAnsi" w:hAnsi="Helvetica Neue Light"/>
        </w:rPr>
      </w:pPr>
      <w:proofErr w:type="spellStart"/>
      <w:proofErr w:type="gramStart"/>
      <w:r>
        <w:t>alphaIndex</w:t>
      </w:r>
      <w:proofErr w:type="spellEnd"/>
      <w:proofErr w:type="gramEnd"/>
      <w:r>
        <w:t> = </w:t>
      </w:r>
      <w:r>
        <w:rPr>
          <w:color w:val="0000FF"/>
        </w:rPr>
        <w:t>new</w:t>
      </w:r>
      <w:r>
        <w:t> </w:t>
      </w:r>
      <w:r>
        <w:rPr>
          <w:color w:val="2B8FAF"/>
        </w:rPr>
        <w:t>Dictionary</w:t>
      </w:r>
      <w:r>
        <w:t>&lt;</w:t>
      </w:r>
      <w:r>
        <w:rPr>
          <w:color w:val="0000FF"/>
        </w:rPr>
        <w:t>string</w:t>
      </w:r>
      <w:r>
        <w:t>, </w:t>
      </w:r>
      <w:proofErr w:type="spellStart"/>
      <w:r>
        <w:rPr>
          <w:color w:val="0000FF"/>
        </w:rPr>
        <w:t>int</w:t>
      </w:r>
      <w:proofErr w:type="spellEnd"/>
      <w:r>
        <w:t>&gt;();</w:t>
      </w:r>
      <w:r>
        <w:br/>
      </w:r>
      <w:r>
        <w:rPr>
          <w:color w:val="0000FF"/>
        </w:rPr>
        <w:t>for</w:t>
      </w:r>
      <w:r>
        <w:t> (</w:t>
      </w:r>
      <w:proofErr w:type="spellStart"/>
      <w:r>
        <w:rPr>
          <w:color w:val="0000FF"/>
        </w:rPr>
        <w:t>int</w:t>
      </w:r>
      <w:proofErr w:type="spellEnd"/>
      <w:r>
        <w:t> </w:t>
      </w:r>
      <w:proofErr w:type="spellStart"/>
      <w:r>
        <w:t>i</w:t>
      </w:r>
      <w:proofErr w:type="spellEnd"/>
      <w:r>
        <w:t> = 0; </w:t>
      </w:r>
      <w:proofErr w:type="spellStart"/>
      <w:r>
        <w:t>i</w:t>
      </w:r>
      <w:proofErr w:type="spellEnd"/>
      <w:r>
        <w:t> &lt; </w:t>
      </w:r>
      <w:proofErr w:type="spellStart"/>
      <w:r>
        <w:t>data.Count</w:t>
      </w:r>
      <w:proofErr w:type="spellEnd"/>
      <w:r>
        <w:t>; </w:t>
      </w:r>
      <w:proofErr w:type="spellStart"/>
      <w:r>
        <w:t>i</w:t>
      </w:r>
      <w:proofErr w:type="spellEnd"/>
      <w:r>
        <w:t>++) {</w:t>
      </w:r>
      <w:r>
        <w:br/>
        <w:t>    </w:t>
      </w:r>
      <w:proofErr w:type="spellStart"/>
      <w:r>
        <w:rPr>
          <w:color w:val="0000FF"/>
        </w:rPr>
        <w:t>var</w:t>
      </w:r>
      <w:proofErr w:type="spellEnd"/>
      <w:r>
        <w:t> key = data[</w:t>
      </w:r>
      <w:proofErr w:type="spellStart"/>
      <w:r>
        <w:t>i</w:t>
      </w:r>
      <w:proofErr w:type="spellEnd"/>
      <w:r>
        <w:t>].Name[0].</w:t>
      </w:r>
      <w:proofErr w:type="spellStart"/>
      <w:r>
        <w:t>ToString</w:t>
      </w:r>
      <w:proofErr w:type="spellEnd"/>
      <w:r>
        <w:t>();  </w:t>
      </w:r>
      <w:r>
        <w:rPr>
          <w:color w:val="008000"/>
        </w:rPr>
        <w:t>// first character of name</w:t>
      </w:r>
      <w:r>
        <w:br/>
        <w:t>    </w:t>
      </w:r>
      <w:r>
        <w:rPr>
          <w:color w:val="0000FF"/>
        </w:rPr>
        <w:t>if</w:t>
      </w:r>
      <w:r>
        <w:t> (!</w:t>
      </w:r>
      <w:proofErr w:type="spellStart"/>
      <w:r>
        <w:t>alphaIndex.ContainsKey</w:t>
      </w:r>
      <w:proofErr w:type="spellEnd"/>
      <w:r>
        <w:t>(key)) </w:t>
      </w:r>
      <w:r>
        <w:br/>
        <w:t>        </w:t>
      </w:r>
      <w:proofErr w:type="spellStart"/>
      <w:r>
        <w:t>alphaIndex.Add</w:t>
      </w:r>
      <w:proofErr w:type="spellEnd"/>
      <w:r>
        <w:t>(key, </w:t>
      </w:r>
      <w:proofErr w:type="spellStart"/>
      <w:r>
        <w:t>i</w:t>
      </w:r>
      <w:proofErr w:type="spellEnd"/>
      <w:r>
        <w:t>);</w:t>
      </w:r>
      <w:r>
        <w:br/>
        <w:t>}</w:t>
      </w:r>
      <w:r>
        <w:br/>
        <w:t>sections = </w:t>
      </w:r>
      <w:r>
        <w:rPr>
          <w:color w:val="0000FF"/>
        </w:rPr>
        <w:t>new</w:t>
      </w:r>
      <w:r>
        <w:t> </w:t>
      </w:r>
      <w:r>
        <w:rPr>
          <w:color w:val="0000FF"/>
        </w:rPr>
        <w:t>string</w:t>
      </w:r>
      <w:r>
        <w:t>[</w:t>
      </w:r>
      <w:proofErr w:type="spellStart"/>
      <w:r>
        <w:t>alphaIndex.Keys.Count</w:t>
      </w:r>
      <w:proofErr w:type="spellEnd"/>
      <w:r>
        <w:t>];</w:t>
      </w:r>
      <w:r>
        <w:br/>
      </w:r>
      <w:proofErr w:type="spellStart"/>
      <w:r>
        <w:t>alphaIndex.Keys.CopyTo</w:t>
      </w:r>
      <w:proofErr w:type="spellEnd"/>
      <w:r>
        <w:t>(sections, 0);</w:t>
      </w:r>
      <w:r>
        <w:br/>
      </w:r>
      <w:proofErr w:type="spellStart"/>
      <w:r>
        <w:t>sectionsObjects</w:t>
      </w:r>
      <w:proofErr w:type="spellEnd"/>
      <w:r>
        <w:t> = </w:t>
      </w:r>
      <w:r>
        <w:rPr>
          <w:color w:val="0000FF"/>
        </w:rPr>
        <w:t>new</w:t>
      </w:r>
      <w:r>
        <w:t> </w:t>
      </w:r>
      <w:proofErr w:type="spellStart"/>
      <w:r>
        <w:t>Java.Lang.</w:t>
      </w:r>
      <w:r>
        <w:rPr>
          <w:color w:val="2B8FAF"/>
        </w:rPr>
        <w:t>Object</w:t>
      </w:r>
      <w:proofErr w:type="spellEnd"/>
      <w:r>
        <w:t>[</w:t>
      </w:r>
      <w:proofErr w:type="spellStart"/>
      <w:r>
        <w:t>sections.Length</w:t>
      </w:r>
      <w:proofErr w:type="spellEnd"/>
      <w:r>
        <w:t>];</w:t>
      </w:r>
      <w:r>
        <w:br/>
      </w:r>
      <w:r>
        <w:rPr>
          <w:color w:val="0000FF"/>
        </w:rPr>
        <w:t>for</w:t>
      </w:r>
      <w:r>
        <w:t> (</w:t>
      </w:r>
      <w:proofErr w:type="spellStart"/>
      <w:r>
        <w:rPr>
          <w:color w:val="0000FF"/>
        </w:rPr>
        <w:t>int</w:t>
      </w:r>
      <w:proofErr w:type="spellEnd"/>
      <w:r>
        <w:t> </w:t>
      </w:r>
      <w:proofErr w:type="spellStart"/>
      <w:r>
        <w:t>i</w:t>
      </w:r>
      <w:proofErr w:type="spellEnd"/>
      <w:r>
        <w:t> = 0; </w:t>
      </w:r>
      <w:proofErr w:type="spellStart"/>
      <w:r>
        <w:t>i</w:t>
      </w:r>
      <w:proofErr w:type="spellEnd"/>
      <w:r>
        <w:t> &lt; </w:t>
      </w:r>
      <w:proofErr w:type="spellStart"/>
      <w:r>
        <w:t>sections.Length</w:t>
      </w:r>
      <w:proofErr w:type="spellEnd"/>
      <w:r>
        <w:t>; </w:t>
      </w:r>
      <w:proofErr w:type="spellStart"/>
      <w:r>
        <w:t>i</w:t>
      </w:r>
      <w:proofErr w:type="spellEnd"/>
      <w:r>
        <w:t>++) {</w:t>
      </w:r>
      <w:r>
        <w:br/>
        <w:t>    </w:t>
      </w:r>
      <w:proofErr w:type="spellStart"/>
      <w:r>
        <w:t>sectionsObjects</w:t>
      </w:r>
      <w:proofErr w:type="spellEnd"/>
      <w:r>
        <w:t>[</w:t>
      </w:r>
      <w:proofErr w:type="spellStart"/>
      <w:r>
        <w:t>i</w:t>
      </w:r>
      <w:proofErr w:type="spellEnd"/>
      <w:r>
        <w:t>] = </w:t>
      </w:r>
      <w:r>
        <w:rPr>
          <w:color w:val="0000FF"/>
        </w:rPr>
        <w:t>new</w:t>
      </w:r>
      <w:r>
        <w:t> </w:t>
      </w:r>
      <w:proofErr w:type="spellStart"/>
      <w:r>
        <w:t>Java.Lang.</w:t>
      </w:r>
      <w:r>
        <w:rPr>
          <w:color w:val="2B8FAF"/>
        </w:rPr>
        <w:t>String</w:t>
      </w:r>
      <w:proofErr w:type="spellEnd"/>
      <w:r>
        <w:t>(sections[</w:t>
      </w:r>
      <w:proofErr w:type="spellStart"/>
      <w:r>
        <w:t>i</w:t>
      </w:r>
      <w:proofErr w:type="spellEnd"/>
      <w:r>
        <w:t>]);</w:t>
      </w:r>
      <w:r>
        <w:br/>
        <w:t>}</w:t>
      </w:r>
    </w:p>
    <w:p w14:paraId="5EC1B706" w14:textId="77777777" w:rsidR="00CE570A" w:rsidRDefault="00CE570A" w:rsidP="00BC3D35">
      <w:pPr>
        <w:rPr>
          <w:rFonts w:ascii="Times" w:eastAsiaTheme="minorHAnsi" w:hAnsi="Times" w:cs="Times"/>
        </w:rPr>
      </w:pPr>
    </w:p>
    <w:p w14:paraId="6E0A919D" w14:textId="031D4927" w:rsidR="00CE570A" w:rsidRDefault="00744D3F" w:rsidP="00744D3F">
      <w:pPr>
        <w:pStyle w:val="NoteParagraph"/>
        <w:ind w:left="720"/>
        <w:rPr>
          <w:rFonts w:eastAsiaTheme="minorHAnsi"/>
        </w:rPr>
      </w:pPr>
      <w:r>
        <w:rPr>
          <w:rFonts w:eastAsiaTheme="minorHAnsi"/>
        </w:rPr>
        <w:t>Build and run the application and show the index tooltip by scrolling the data.</w:t>
      </w:r>
    </w:p>
    <w:p w14:paraId="7C0B5BD4" w14:textId="3106AF7C" w:rsidR="00973081" w:rsidRDefault="009B36D8" w:rsidP="009B36D8">
      <w:pPr>
        <w:pStyle w:val="Heading3"/>
        <w:ind w:left="0"/>
      </w:pPr>
      <w:r>
        <w:t xml:space="preserve">Using </w:t>
      </w:r>
      <w:proofErr w:type="spellStart"/>
      <w:r>
        <w:t>ListViews</w:t>
      </w:r>
      <w:proofErr w:type="spellEnd"/>
      <w:r>
        <w:t xml:space="preserve"> for Navigation</w:t>
      </w:r>
    </w:p>
    <w:p w14:paraId="1F4BE889" w14:textId="3680754F" w:rsidR="009B36D8" w:rsidRDefault="009B36D8" w:rsidP="009B36D8">
      <w:pPr>
        <w:rPr>
          <w:rFonts w:eastAsiaTheme="minorHAnsi"/>
        </w:rPr>
      </w:pPr>
      <w:r>
        <w:rPr>
          <w:rFonts w:eastAsiaTheme="minorHAnsi"/>
        </w:rPr>
        <w:t xml:space="preserve">Many menu-driven apps use </w:t>
      </w:r>
      <w:proofErr w:type="spellStart"/>
      <w:r>
        <w:rPr>
          <w:rFonts w:eastAsiaTheme="minorHAnsi"/>
        </w:rPr>
        <w:t>ListViews</w:t>
      </w:r>
      <w:proofErr w:type="spellEnd"/>
      <w:r>
        <w:rPr>
          <w:rFonts w:eastAsiaTheme="minorHAnsi"/>
        </w:rPr>
        <w:t xml:space="preserve"> to help the user navigate through a set of hierarchical menu screens. The</w:t>
      </w:r>
      <w:r>
        <w:rPr>
          <w:rFonts w:eastAsiaTheme="minorHAnsi"/>
        </w:rPr>
        <w:t xml:space="preserve"> final project ListViewsIn</w:t>
      </w:r>
      <w:r>
        <w:rPr>
          <w:rFonts w:eastAsiaTheme="minorHAnsi"/>
        </w:rPr>
        <w:t xml:space="preserve">Android_demo6 shows an example of how to construct a simple three level menu using </w:t>
      </w:r>
      <w:proofErr w:type="spellStart"/>
      <w:r>
        <w:rPr>
          <w:rFonts w:eastAsiaTheme="minorHAnsi"/>
        </w:rPr>
        <w:t>ListViews</w:t>
      </w:r>
      <w:proofErr w:type="spellEnd"/>
      <w:r>
        <w:rPr>
          <w:rFonts w:eastAsiaTheme="minorHAnsi"/>
        </w:rPr>
        <w:t xml:space="preserve">. Android devices have a built-in mechanism for navigating backwards through these menu screens – older devices have a hardware ‘back’ button on the device and newer versions of Android provide a back button on the screen. </w:t>
      </w:r>
      <w:r>
        <w:rPr>
          <w:rFonts w:eastAsiaTheme="minorHAnsi"/>
        </w:rPr>
        <w:t xml:space="preserve"> </w:t>
      </w:r>
    </w:p>
    <w:p w14:paraId="70ACF6AE" w14:textId="77777777" w:rsidR="009B36D8" w:rsidRDefault="009B36D8" w:rsidP="009B36D8">
      <w:pPr>
        <w:rPr>
          <w:rFonts w:eastAsiaTheme="minorHAnsi"/>
        </w:rPr>
      </w:pPr>
    </w:p>
    <w:p w14:paraId="79213A87" w14:textId="0DCC2705" w:rsidR="009B36D8" w:rsidRDefault="009B36D8" w:rsidP="00B276F5">
      <w:pPr>
        <w:pStyle w:val="NoteParagraph"/>
        <w:ind w:left="432"/>
        <w:rPr>
          <w:rFonts w:ascii="Times" w:eastAsiaTheme="minorHAnsi" w:hAnsi="Times" w:cs="Times"/>
        </w:rPr>
      </w:pPr>
      <w:bookmarkStart w:id="11" w:name="_GoBack"/>
      <w:r>
        <w:rPr>
          <w:rFonts w:eastAsiaTheme="minorHAnsi"/>
        </w:rPr>
        <w:t xml:space="preserve">Set the last project to be active and build and run it.  Show the navigation – then walk through the code starting with the </w:t>
      </w:r>
      <w:proofErr w:type="spellStart"/>
      <w:proofErr w:type="gramStart"/>
      <w:r w:rsidRPr="009B36D8">
        <w:rPr>
          <w:rFonts w:eastAsiaTheme="minorHAnsi"/>
          <w:b/>
        </w:rPr>
        <w:t>MenuActivity</w:t>
      </w:r>
      <w:proofErr w:type="spellEnd"/>
      <w:r>
        <w:rPr>
          <w:rFonts w:eastAsiaTheme="minorHAnsi"/>
        </w:rPr>
        <w:t xml:space="preserve"> which</w:t>
      </w:r>
      <w:proofErr w:type="gramEnd"/>
      <w:r>
        <w:rPr>
          <w:rFonts w:eastAsiaTheme="minorHAnsi"/>
        </w:rPr>
        <w:t xml:space="preserve"> is the main launcher activity.</w:t>
      </w:r>
      <w:bookmarkEnd w:id="11"/>
    </w:p>
    <w:p w14:paraId="5ACED62A" w14:textId="77777777" w:rsidR="00973081" w:rsidRDefault="00973081" w:rsidP="00EC2019"/>
    <w:p w14:paraId="4BFAF6BA" w14:textId="77777777" w:rsidR="00973081" w:rsidRPr="000263FF" w:rsidRDefault="00973081" w:rsidP="00EC2019"/>
    <w:p w14:paraId="20C2A71D" w14:textId="05E6CC2C" w:rsidR="008F717D" w:rsidDel="00011B58" w:rsidRDefault="008F717D" w:rsidP="008E6964">
      <w:pPr>
        <w:pStyle w:val="NoteParagraph"/>
        <w:numPr>
          <w:ilvl w:val="0"/>
          <w:numId w:val="54"/>
        </w:numPr>
        <w:rPr>
          <w:del w:id="12" w:author="Mark Smith" w:date="2014-01-10T17:32:00Z"/>
        </w:rPr>
      </w:pPr>
      <w:del w:id="13" w:author="Mark Smith" w:date="2014-01-10T17:32:00Z">
        <w:r w:rsidDel="00011B58">
          <w:delText>Open Main.axml and show the Designer.</w:delText>
        </w:r>
      </w:del>
    </w:p>
    <w:p w14:paraId="1DBC12DF" w14:textId="0815170E" w:rsidR="008F717D" w:rsidDel="00011B58" w:rsidRDefault="008F717D" w:rsidP="008E6964">
      <w:pPr>
        <w:pStyle w:val="NoteParagraph"/>
        <w:numPr>
          <w:ilvl w:val="0"/>
          <w:numId w:val="54"/>
        </w:numPr>
        <w:rPr>
          <w:del w:id="14" w:author="Mark Smith" w:date="2014-01-10T17:32:00Z"/>
        </w:rPr>
      </w:pPr>
      <w:del w:id="15" w:author="Mark Smith" w:date="2014-01-10T17:32:00Z">
        <w:r w:rsidDel="00011B58">
          <w:delText>Show how to change device type and portrait vs. landscape.</w:delText>
        </w:r>
      </w:del>
    </w:p>
    <w:p w14:paraId="20836370" w14:textId="32BCA5DA" w:rsidR="008F717D" w:rsidDel="00011B58" w:rsidRDefault="008F717D" w:rsidP="008E6964">
      <w:pPr>
        <w:pStyle w:val="NoteParagraph"/>
        <w:numPr>
          <w:ilvl w:val="0"/>
          <w:numId w:val="54"/>
        </w:numPr>
        <w:rPr>
          <w:del w:id="16" w:author="Mark Smith" w:date="2014-01-10T17:32:00Z"/>
        </w:rPr>
      </w:pPr>
      <w:del w:id="17" w:author="Mark Smith" w:date="2014-01-10T17:32:00Z">
        <w:r w:rsidDel="00011B58">
          <w:delText>Show ToolBox and Property Pad</w:delText>
        </w:r>
      </w:del>
    </w:p>
    <w:p w14:paraId="15369DA2" w14:textId="5019AB5A" w:rsidR="008F717D" w:rsidDel="00011B58" w:rsidRDefault="008F717D" w:rsidP="008E6964">
      <w:pPr>
        <w:pStyle w:val="NoteParagraph"/>
        <w:numPr>
          <w:ilvl w:val="0"/>
          <w:numId w:val="54"/>
        </w:numPr>
        <w:rPr>
          <w:del w:id="18" w:author="Mark Smith" w:date="2014-01-10T17:32:00Z"/>
        </w:rPr>
      </w:pPr>
      <w:del w:id="19" w:author="Mark Smith" w:date="2014-01-10T17:32:00Z">
        <w:r w:rsidDel="00011B58">
          <w:delText xml:space="preserve">Add a </w:delText>
        </w:r>
        <w:r w:rsidR="002515A2" w:rsidDel="00011B58">
          <w:delText>Text (Large) element above the button – change the text to “Welcome to Android!”</w:delText>
        </w:r>
      </w:del>
    </w:p>
    <w:p w14:paraId="73F49CF2" w14:textId="43B75F0D" w:rsidR="002515A2" w:rsidDel="00011B58" w:rsidRDefault="002515A2" w:rsidP="008E6964">
      <w:pPr>
        <w:pStyle w:val="NoteParagraph"/>
        <w:numPr>
          <w:ilvl w:val="0"/>
          <w:numId w:val="54"/>
        </w:numPr>
        <w:rPr>
          <w:del w:id="20" w:author="Mark Smith" w:date="2014-01-10T17:32:00Z"/>
        </w:rPr>
      </w:pPr>
      <w:del w:id="21" w:author="Mark Smith" w:date="2014-01-10T17:32:00Z">
        <w:r w:rsidDel="00011B58">
          <w:delText xml:space="preserve">Build and run the application again to show the edit – point </w:delText>
        </w:r>
        <w:r w:rsidR="00132F50" w:rsidDel="00011B58">
          <w:delText>out that that</w:delText>
        </w:r>
        <w:r w:rsidDel="00011B58">
          <w:delText xml:space="preserve"> we do not see the Select Emulator dialog this time because we’ve already run the app.</w:delText>
        </w:r>
      </w:del>
    </w:p>
    <w:p w14:paraId="45610149" w14:textId="52D6DEE4" w:rsidR="00132F50" w:rsidRDefault="004458E1" w:rsidP="00132F50">
      <w:pPr>
        <w:pStyle w:val="Heading2"/>
      </w:pPr>
      <w:r>
        <w:t>Slides 06</w:t>
      </w:r>
      <w:r w:rsidR="00132F50">
        <w:t>-08: Script</w:t>
      </w:r>
    </w:p>
    <w:p w14:paraId="357B3A77" w14:textId="3519AA11" w:rsidR="00132F50" w:rsidRDefault="00132F50" w:rsidP="00132F50">
      <w:pPr>
        <w:pStyle w:val="Heading3"/>
      </w:pPr>
      <w:r>
        <w:lastRenderedPageBreak/>
        <w:t>Slide 0</w:t>
      </w:r>
      <w:r w:rsidR="004458E1">
        <w:t>6</w:t>
      </w:r>
      <w:r>
        <w:t>: Lab Summary</w:t>
      </w:r>
    </w:p>
    <w:p w14:paraId="0D0800AB" w14:textId="38C96BC8" w:rsidR="00C401C7" w:rsidRDefault="004458E1" w:rsidP="00002C02">
      <w:pPr>
        <w:pStyle w:val="Normal-indent"/>
      </w:pPr>
      <w:r>
        <w:rPr>
          <w:noProof/>
          <w:lang w:eastAsia="en-US"/>
        </w:rPr>
        <w:drawing>
          <wp:inline distT="0" distB="0" distL="0" distR="0" wp14:anchorId="128F64ED" wp14:editId="58FFA6F0">
            <wp:extent cx="1387352" cy="777240"/>
            <wp:effectExtent l="0" t="0" r="10160" b="10160"/>
            <wp:docPr id="2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387352" cy="777240"/>
                    </a:xfrm>
                    <a:prstGeom prst="rect">
                      <a:avLst/>
                    </a:prstGeom>
                    <a:noFill/>
                    <a:ln>
                      <a:noFill/>
                    </a:ln>
                  </pic:spPr>
                </pic:pic>
              </a:graphicData>
            </a:graphic>
          </wp:inline>
        </w:drawing>
      </w:r>
    </w:p>
    <w:p w14:paraId="7C80777A" w14:textId="611AE4A0" w:rsidR="00132F50" w:rsidDel="009A1EF3" w:rsidRDefault="00132F50" w:rsidP="00002C02">
      <w:pPr>
        <w:pStyle w:val="Normal-indent"/>
        <w:rPr>
          <w:del w:id="22" w:author="Mark Smith" w:date="2014-01-10T17:32:00Z"/>
        </w:rPr>
      </w:pPr>
      <w:r>
        <w:t xml:space="preserve">We’ve created a new Android application using Xamarin Studio, explored the </w:t>
      </w:r>
      <w:proofErr w:type="gramStart"/>
      <w:r>
        <w:t>default</w:t>
      </w:r>
      <w:proofErr w:type="gramEnd"/>
      <w:r>
        <w:t xml:space="preserve"> project template, seen how to build it and execute it using the Android emulator and used the Xamarin Android Designer to make edits to the screen.  We’ll use these skills every time we create or edit an Android application going forward so I want to make sure everyone has a solid understanding of what we’ve done so far.  Are there any questions?</w:t>
      </w:r>
    </w:p>
    <w:p w14:paraId="070E5480" w14:textId="77777777" w:rsidR="00C401C7" w:rsidRDefault="00C401C7">
      <w:pPr>
        <w:pStyle w:val="Normal-indent"/>
      </w:pPr>
    </w:p>
    <w:p w14:paraId="2E3DBC72" w14:textId="2E090F7B" w:rsidR="00132F50" w:rsidDel="00EC0190" w:rsidRDefault="00132F50" w:rsidP="00132F50">
      <w:pPr>
        <w:pStyle w:val="Sidebar"/>
        <w:rPr>
          <w:del w:id="23" w:author="Mark Smith" w:date="2014-01-13T11:54:00Z"/>
        </w:rPr>
      </w:pPr>
      <w:del w:id="24" w:author="Mark Smith" w:date="2014-01-13T11:54:00Z">
        <w:r w:rsidDel="00EC0190">
          <w:delText>Check the time – if things have gone slowly due to questions, take a short break here!</w:delText>
        </w:r>
      </w:del>
    </w:p>
    <w:p w14:paraId="0CE2FC38" w14:textId="4A86DFC1" w:rsidR="00132F50" w:rsidRDefault="004458E1" w:rsidP="00132F50">
      <w:pPr>
        <w:pStyle w:val="Heading3"/>
      </w:pPr>
      <w:r>
        <w:t>Slide 07</w:t>
      </w:r>
      <w:r w:rsidR="00132F50">
        <w:t xml:space="preserve">: </w:t>
      </w:r>
      <w:r>
        <w:t>Further Reading</w:t>
      </w:r>
    </w:p>
    <w:p w14:paraId="7B401BB0" w14:textId="4D140301" w:rsidR="00C401C7" w:rsidRDefault="004458E1" w:rsidP="00002C02">
      <w:pPr>
        <w:pStyle w:val="Normal-indent"/>
      </w:pPr>
      <w:r>
        <w:rPr>
          <w:noProof/>
          <w:lang w:eastAsia="en-US"/>
        </w:rPr>
        <w:drawing>
          <wp:inline distT="0" distB="0" distL="0" distR="0" wp14:anchorId="6AC51B93" wp14:editId="346941FA">
            <wp:extent cx="1401788" cy="777240"/>
            <wp:effectExtent l="0" t="0" r="0" b="10160"/>
            <wp:docPr id="2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01788" cy="777240"/>
                    </a:xfrm>
                    <a:prstGeom prst="rect">
                      <a:avLst/>
                    </a:prstGeom>
                    <a:noFill/>
                    <a:ln>
                      <a:noFill/>
                    </a:ln>
                  </pic:spPr>
                </pic:pic>
              </a:graphicData>
            </a:graphic>
          </wp:inline>
        </w:drawing>
      </w:r>
    </w:p>
    <w:p w14:paraId="095D2811" w14:textId="515F147E" w:rsidR="00741BA8" w:rsidRDefault="00741BA8" w:rsidP="00741BA8">
      <w:pPr>
        <w:pStyle w:val="Normal-indent"/>
        <w:rPr>
          <w:ins w:id="25" w:author="Mark Smith" w:date="2014-01-13T14:09:00Z"/>
        </w:rPr>
      </w:pPr>
      <w:moveToRangeStart w:id="26" w:author="Mark Smith" w:date="2014-01-13T14:09:00Z" w:name="move251241498"/>
      <w:moveTo w:id="27" w:author="Mark Smith" w:date="2014-01-13T14:09:00Z">
        <w:del w:id="28" w:author="Mark Smith" w:date="2014-01-13T14:09:00Z">
          <w:r w:rsidDel="00741BA8">
            <w:delText>In addition, there is also supporting documentation explaining background concepts for the labs like Intents, ListActivity, and so on</w:delText>
          </w:r>
        </w:del>
      </w:moveTo>
      <w:ins w:id="29" w:author="Mark Smith" w:date="2014-01-13T14:09:00Z">
        <w:r>
          <w:t>Before we end the session, I want to point out some addition</w:t>
        </w:r>
      </w:ins>
      <w:r w:rsidR="004458E1">
        <w:t>al</w:t>
      </w:r>
      <w:ins w:id="30" w:author="Mark Smith" w:date="2014-01-13T14:09:00Z">
        <w:r>
          <w:t xml:space="preserve"> resources available to you after the class is over.  You'll of course have all of the code and resource files we used to build the labs today including completed versions of the labs, feel free to go back through a lab exercise if you don</w:t>
        </w:r>
      </w:ins>
      <w:ins w:id="31" w:author="Mark Smith" w:date="2014-01-13T14:10:00Z">
        <w:r>
          <w:t xml:space="preserve">’t feel completely confident with the tools we’ve used.  In addition, Xamarin has extensive documentation available online – in particular I’d suggest you read through the </w:t>
        </w:r>
      </w:ins>
      <w:proofErr w:type="spellStart"/>
      <w:r w:rsidR="004458E1">
        <w:t>ListViews</w:t>
      </w:r>
      <w:proofErr w:type="spellEnd"/>
      <w:r w:rsidR="004458E1">
        <w:t xml:space="preserve"> and Adapters tutorials shown here on the slide</w:t>
      </w:r>
      <w:ins w:id="32" w:author="Mark Smith" w:date="2014-01-13T14:10:00Z">
        <w:r>
          <w:t>.  The documentation expands on a lot of the concepts we</w:t>
        </w:r>
      </w:ins>
      <w:ins w:id="33" w:author="Mark Smith" w:date="2014-01-13T14:11:00Z">
        <w:r>
          <w:t xml:space="preserve">’ve covered today and is </w:t>
        </w:r>
      </w:ins>
      <w:ins w:id="34" w:author="Mark Smith" w:date="2014-01-13T14:12:00Z">
        <w:r>
          <w:t>periodically</w:t>
        </w:r>
      </w:ins>
      <w:ins w:id="35" w:author="Mark Smith" w:date="2014-01-13T14:11:00Z">
        <w:r>
          <w:t xml:space="preserve"> updated with new examples and </w:t>
        </w:r>
      </w:ins>
      <w:ins w:id="36" w:author="Mark Smith" w:date="2014-01-13T14:12:00Z">
        <w:r>
          <w:t>API coverage so it’s worth checking it out.</w:t>
        </w:r>
      </w:ins>
    </w:p>
    <w:p w14:paraId="24384C50" w14:textId="1CCE3453" w:rsidR="00741BA8" w:rsidRPr="00C505AF" w:rsidDel="00741BA8" w:rsidRDefault="00741BA8" w:rsidP="00741BA8">
      <w:pPr>
        <w:pStyle w:val="Normal-indent"/>
        <w:ind w:left="0"/>
        <w:rPr>
          <w:del w:id="37" w:author="Mark Smith" w:date="2014-01-13T14:12:00Z"/>
          <w:rFonts w:eastAsiaTheme="minorHAnsi"/>
        </w:rPr>
      </w:pPr>
      <w:ins w:id="38" w:author="Mark Smith" w:date="2014-01-13T14:12:00Z">
        <w:r>
          <w:rPr>
            <w:rFonts w:eastAsiaTheme="minorHAnsi"/>
          </w:rPr>
          <w:t xml:space="preserve">Slide </w:t>
        </w:r>
      </w:ins>
      <w:r w:rsidR="00311A07">
        <w:rPr>
          <w:rFonts w:eastAsiaTheme="minorHAnsi"/>
        </w:rPr>
        <w:t>08</w:t>
      </w:r>
      <w:ins w:id="39" w:author="Mark Smith" w:date="2014-01-13T14:12:00Z">
        <w:r>
          <w:rPr>
            <w:rFonts w:eastAsiaTheme="minorHAnsi"/>
          </w:rPr>
          <w:t xml:space="preserve">: </w:t>
        </w:r>
      </w:ins>
    </w:p>
    <w:moveToRangeEnd w:id="26"/>
    <w:p w14:paraId="07FA310C" w14:textId="1464F536" w:rsidR="00741BA8" w:rsidDel="00741BA8" w:rsidRDefault="00741BA8" w:rsidP="00D42A57">
      <w:pPr>
        <w:pStyle w:val="Normal-indent"/>
        <w:rPr>
          <w:del w:id="40" w:author="Mark Smith" w:date="2014-01-13T14:12:00Z"/>
          <w:rFonts w:eastAsiaTheme="minorHAnsi"/>
        </w:rPr>
      </w:pPr>
    </w:p>
    <w:p w14:paraId="441D27F3" w14:textId="72397D0D" w:rsidR="00070EE0" w:rsidRDefault="00070EE0" w:rsidP="00002C02">
      <w:pPr>
        <w:pStyle w:val="Heading3"/>
        <w:ind w:left="0"/>
        <w:rPr>
          <w:ins w:id="41" w:author="Mark Smith" w:date="2014-01-13T14:12:00Z"/>
          <w:rFonts w:eastAsiaTheme="minorHAnsi"/>
        </w:rPr>
      </w:pPr>
      <w:r>
        <w:rPr>
          <w:rFonts w:eastAsiaTheme="minorHAnsi"/>
        </w:rPr>
        <w:t>Thank You</w:t>
      </w:r>
    </w:p>
    <w:p w14:paraId="630A36AB" w14:textId="1E5D7C71" w:rsidR="00741BA8" w:rsidRPr="00484DF8" w:rsidRDefault="004458E1">
      <w:pPr>
        <w:pStyle w:val="Normal-indent"/>
        <w:rPr>
          <w:rFonts w:eastAsiaTheme="minorHAnsi"/>
        </w:rPr>
        <w:pPrChange w:id="42" w:author="Mark Smith" w:date="2014-01-13T14:12:00Z">
          <w:pPr>
            <w:pStyle w:val="Heading3"/>
            <w:ind w:left="0"/>
          </w:pPr>
        </w:pPrChange>
      </w:pPr>
      <w:r>
        <w:rPr>
          <w:rFonts w:eastAsiaTheme="minorHAnsi"/>
          <w:noProof/>
          <w:lang w:eastAsia="en-US"/>
        </w:rPr>
        <w:drawing>
          <wp:inline distT="0" distB="0" distL="0" distR="0" wp14:anchorId="19DD0DB1" wp14:editId="00160D9F">
            <wp:extent cx="1400014" cy="777240"/>
            <wp:effectExtent l="0" t="0" r="0" b="10160"/>
            <wp:docPr id="2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400014" cy="777240"/>
                    </a:xfrm>
                    <a:prstGeom prst="rect">
                      <a:avLst/>
                    </a:prstGeom>
                    <a:noFill/>
                    <a:ln>
                      <a:noFill/>
                    </a:ln>
                  </pic:spPr>
                </pic:pic>
              </a:graphicData>
            </a:graphic>
          </wp:inline>
        </w:drawing>
      </w:r>
    </w:p>
    <w:p w14:paraId="66309E65" w14:textId="6D1DAF0D" w:rsidR="00070EE0" w:rsidRPr="00070EE0" w:rsidDel="00AA3381" w:rsidRDefault="00070EE0" w:rsidP="00D42A57">
      <w:pPr>
        <w:pStyle w:val="Normal-indent"/>
        <w:rPr>
          <w:del w:id="43" w:author="Mark Smith" w:date="2014-01-13T14:13:00Z"/>
          <w:rFonts w:eastAsiaTheme="minorHAnsi"/>
        </w:rPr>
      </w:pPr>
      <w:r>
        <w:rPr>
          <w:rFonts w:eastAsiaTheme="minorHAnsi"/>
        </w:rPr>
        <w:t xml:space="preserve">Thank you for attending this </w:t>
      </w:r>
      <w:r w:rsidR="004458E1">
        <w:rPr>
          <w:rFonts w:eastAsiaTheme="minorHAnsi"/>
        </w:rPr>
        <w:t xml:space="preserve">lecture on </w:t>
      </w:r>
      <w:proofErr w:type="spellStart"/>
      <w:r w:rsidR="004458E1">
        <w:rPr>
          <w:rFonts w:eastAsiaTheme="minorHAnsi"/>
        </w:rPr>
        <w:t>ListViews</w:t>
      </w:r>
      <w:proofErr w:type="spellEnd"/>
      <w:r w:rsidR="004458E1">
        <w:rPr>
          <w:rFonts w:eastAsiaTheme="minorHAnsi"/>
        </w:rPr>
        <w:t xml:space="preserve"> and Adapters in Android</w:t>
      </w:r>
      <w:r>
        <w:rPr>
          <w:rFonts w:eastAsiaTheme="minorHAnsi"/>
        </w:rPr>
        <w:t xml:space="preserve"> – remember you can work through the labs again on your own to reinforce what we’ve covered today</w:t>
      </w:r>
      <w:del w:id="44" w:author="Mark Smith" w:date="2014-01-13T14:12:00Z">
        <w:r w:rsidDel="00AA3381">
          <w:rPr>
            <w:rFonts w:eastAsiaTheme="minorHAnsi"/>
          </w:rPr>
          <w:delText>, and make sure to take advantage of the excellent documentation which goes into more depth on each topic we’ve covered</w:delText>
        </w:r>
      </w:del>
      <w:r>
        <w:rPr>
          <w:rFonts w:eastAsiaTheme="minorHAnsi"/>
        </w:rPr>
        <w:t>.  Let’s open up the Q&amp;A to answer any questions you have</w:t>
      </w:r>
      <w:ins w:id="45" w:author="Mark Smith" w:date="2014-01-13T14:13:00Z">
        <w:r w:rsidR="00AA3381">
          <w:rPr>
            <w:rFonts w:eastAsiaTheme="minorHAnsi"/>
          </w:rPr>
          <w:t>.</w:t>
        </w:r>
      </w:ins>
      <w:del w:id="46" w:author="Mark Smith" w:date="2014-01-13T14:13:00Z">
        <w:r w:rsidDel="00AA3381">
          <w:rPr>
            <w:rFonts w:eastAsiaTheme="minorHAnsi"/>
          </w:rPr>
          <w:delText>.</w:delText>
        </w:r>
      </w:del>
    </w:p>
    <w:p w14:paraId="645B1CD9" w14:textId="156CD75E" w:rsidR="006E1219" w:rsidDel="00AA3381" w:rsidRDefault="006E1219" w:rsidP="006E1219">
      <w:pPr>
        <w:pStyle w:val="Normal-indent"/>
        <w:rPr>
          <w:del w:id="47" w:author="Mark Smith" w:date="2014-01-13T14:13:00Z"/>
        </w:rPr>
      </w:pPr>
      <w:del w:id="48" w:author="Mark Smith" w:date="2014-01-13T14:13:00Z">
        <w:r w:rsidDel="00AA3381">
          <w:delText xml:space="preserve">Before we begin I want to mention the resources available to you after class is over. </w:delText>
        </w:r>
      </w:del>
      <w:del w:id="49" w:author="Mark Smith" w:date="2014-01-13T14:09:00Z">
        <w:r w:rsidDel="00741BA8">
          <w:delText>You'll have all of the code and resource files we used to build the labs today including completed versions of the labs.</w:delText>
        </w:r>
      </w:del>
    </w:p>
    <w:p w14:paraId="2809910B" w14:textId="20E4DAB1" w:rsidR="00070EE0" w:rsidRPr="00C505AF" w:rsidDel="00AA3381" w:rsidRDefault="006E1219" w:rsidP="006E1219">
      <w:pPr>
        <w:pStyle w:val="Normal-indent"/>
        <w:ind w:left="0"/>
        <w:rPr>
          <w:del w:id="50" w:author="Mark Smith" w:date="2014-01-13T14:13:00Z"/>
          <w:rFonts w:eastAsiaTheme="minorHAnsi"/>
        </w:rPr>
      </w:pPr>
      <w:moveFromRangeStart w:id="51" w:author="Mark Smith" w:date="2014-01-13T14:09:00Z" w:name="move251241498"/>
      <w:moveFrom w:id="52" w:author="Mark Smith" w:date="2014-01-13T14:09:00Z">
        <w:del w:id="53" w:author="Mark Smith" w:date="2014-01-13T14:13:00Z">
          <w:r w:rsidDel="00AA3381">
            <w:delText>In addition, there is also supporting documentation explaining background concepts for the labs like Intents, ListActivity, and so on</w:delText>
          </w:r>
        </w:del>
      </w:moveFrom>
    </w:p>
    <w:moveFromRangeEnd w:id="51"/>
    <w:p w14:paraId="32BE71AE" w14:textId="06A688A1" w:rsidR="005859FB" w:rsidRPr="003814E0" w:rsidDel="00AA3381" w:rsidRDefault="005859FB" w:rsidP="003814E0">
      <w:pPr>
        <w:rPr>
          <w:del w:id="54" w:author="Mark Smith" w:date="2014-01-13T14:13:00Z"/>
          <w:iCs/>
          <w:color w:val="808080" w:themeColor="text1" w:themeTint="7F"/>
        </w:rPr>
      </w:pPr>
    </w:p>
    <w:p w14:paraId="26742FF6" w14:textId="413382F0" w:rsidR="009B0E2D" w:rsidRPr="00002C02" w:rsidRDefault="009B0E2D">
      <w:pPr>
        <w:pStyle w:val="Normal-indent"/>
        <w:pPrChange w:id="55" w:author="Mark Smith" w:date="2014-01-13T14:13:00Z">
          <w:pPr/>
        </w:pPrChange>
      </w:pPr>
    </w:p>
    <w:p w14:paraId="4D24D24B" w14:textId="77777777" w:rsidR="00D92D9C" w:rsidRDefault="00D92D9C">
      <w:pPr>
        <w:rPr>
          <w:rFonts w:asciiTheme="minorHAnsi" w:eastAsiaTheme="minorHAnsi" w:hAnsiTheme="minorHAnsi" w:cstheme="minorBidi"/>
        </w:rPr>
      </w:pPr>
    </w:p>
    <w:sectPr w:rsidR="00D92D9C" w:rsidSect="004D3DDB">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7915F22" w14:textId="77777777" w:rsidR="0040255D" w:rsidRDefault="0040255D" w:rsidP="009C1245">
      <w:r>
        <w:separator/>
      </w:r>
    </w:p>
  </w:endnote>
  <w:endnote w:type="continuationSeparator" w:id="0">
    <w:p w14:paraId="2553237F" w14:textId="77777777" w:rsidR="0040255D" w:rsidRDefault="0040255D" w:rsidP="009C12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Neue Light">
    <w:panose1 w:val="02000403000000020004"/>
    <w:charset w:val="00"/>
    <w:family w:val="auto"/>
    <w:pitch w:val="variable"/>
    <w:sig w:usb0="A00002FF" w:usb1="5000205B" w:usb2="00000002" w:usb3="00000000" w:csb0="00000007" w:csb1="00000000"/>
  </w:font>
  <w:font w:name="Cambria">
    <w:panose1 w:val="02040503050406030204"/>
    <w:charset w:val="00"/>
    <w:family w:val="auto"/>
    <w:pitch w:val="variable"/>
    <w:sig w:usb0="E00002FF" w:usb1="400004FF" w:usb2="00000000" w:usb3="00000000" w:csb0="0000019F" w:csb1="00000000"/>
  </w:font>
  <w:font w:name="Zapf Dingbats">
    <w:panose1 w:val="05020102010704020609"/>
    <w:charset w:val="02"/>
    <w:family w:val="auto"/>
    <w:pitch w:val="variable"/>
    <w:sig w:usb0="00000000" w:usb1="10000000" w:usb2="00000000" w:usb3="00000000" w:csb0="80000000" w:csb1="00000000"/>
  </w:font>
  <w:font w:name="Helvetica Neue Bold Condensed">
    <w:altName w:val="Bernard MT Condensed"/>
    <w:panose1 w:val="02000806000000020004"/>
    <w:charset w:val="00"/>
    <w:family w:val="auto"/>
    <w:pitch w:val="variable"/>
    <w:sig w:usb0="A00002FF" w:usb1="5000205A" w:usb2="00000000" w:usb3="00000000" w:csb0="00000001" w:csb1="00000000"/>
  </w:font>
  <w:font w:name="Helvetica Neue UltraLight">
    <w:altName w:val="Franklin Gothic Medium Cond"/>
    <w:panose1 w:val="02000206000000020004"/>
    <w:charset w:val="00"/>
    <w:family w:val="auto"/>
    <w:pitch w:val="variable"/>
    <w:sig w:usb0="A00002FF" w:usb1="5000205B" w:usb2="00000002" w:usb3="00000000" w:csb0="00000001" w:csb1="00000000"/>
  </w:font>
  <w:font w:name="Helvetica Neue">
    <w:panose1 w:val="02000503000000020004"/>
    <w:charset w:val="00"/>
    <w:family w:val="auto"/>
    <w:pitch w:val="variable"/>
    <w:sig w:usb0="E50002FF" w:usb1="500079DB" w:usb2="00000010" w:usb3="00000000" w:csb0="0000009F" w:csb1="00000000"/>
  </w:font>
  <w:font w:name="Arial">
    <w:panose1 w:val="020B0604020202020204"/>
    <w:charset w:val="00"/>
    <w:family w:val="auto"/>
    <w:pitch w:val="variable"/>
    <w:sig w:usb0="E0002AFF" w:usb1="C0007843" w:usb2="00000009" w:usb3="00000000" w:csb0="000001FF" w:csb1="00000000"/>
  </w:font>
  <w:font w:name="Lucida Grande">
    <w:altName w:val="Arial"/>
    <w:panose1 w:val="020B0600040502020204"/>
    <w:charset w:val="00"/>
    <w:family w:val="auto"/>
    <w:pitch w:val="variable"/>
    <w:sig w:usb0="E1000AEF" w:usb1="5000A1FF" w:usb2="00000000" w:usb3="00000000" w:csb0="000001BF" w:csb1="00000000"/>
  </w:font>
  <w:font w:name="Tahoma">
    <w:panose1 w:val="020B0604030504040204"/>
    <w:charset w:val="00"/>
    <w:family w:val="auto"/>
    <w:pitch w:val="variable"/>
    <w:sig w:usb0="E1002AFF" w:usb1="C000605B" w:usb2="00000029" w:usb3="00000000" w:csb0="000101FF" w:csb1="00000000"/>
  </w:font>
  <w:font w:name="HelveticaNeue MediumCond">
    <w:altName w:val="Helvetica Neue Light"/>
    <w:charset w:val="00"/>
    <w:family w:val="auto"/>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Verdana">
    <w:panose1 w:val="020B0604030504040204"/>
    <w:charset w:val="00"/>
    <w:family w:val="auto"/>
    <w:pitch w:val="variable"/>
    <w:sig w:usb0="A10006FF" w:usb1="4000205B" w:usb2="00000010" w:usb3="00000000" w:csb0="0000019F" w:csb1="00000000"/>
  </w:font>
  <w:font w:name="Consolas">
    <w:panose1 w:val="020B0609020204030204"/>
    <w:charset w:val="00"/>
    <w:family w:val="auto"/>
    <w:pitch w:val="variable"/>
    <w:sig w:usb0="E10002FF" w:usb1="4000FCFF" w:usb2="00000009" w:usb3="00000000" w:csb0="0000019F"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4F85895" w14:textId="77777777" w:rsidR="0040255D" w:rsidRDefault="0040255D" w:rsidP="009C1245">
      <w:r>
        <w:separator/>
      </w:r>
    </w:p>
  </w:footnote>
  <w:footnote w:type="continuationSeparator" w:id="0">
    <w:p w14:paraId="51260DB8" w14:textId="77777777" w:rsidR="0040255D" w:rsidRDefault="0040255D" w:rsidP="009C1245">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F7AE7D1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E1DC380C"/>
    <w:lvl w:ilvl="0">
      <w:start w:val="1"/>
      <w:numFmt w:val="decimal"/>
      <w:lvlText w:val="%1."/>
      <w:lvlJc w:val="left"/>
      <w:pPr>
        <w:tabs>
          <w:tab w:val="num" w:pos="1800"/>
        </w:tabs>
        <w:ind w:left="1800" w:hanging="360"/>
      </w:pPr>
    </w:lvl>
  </w:abstractNum>
  <w:abstractNum w:abstractNumId="2">
    <w:nsid w:val="FFFFFF7D"/>
    <w:multiLevelType w:val="singleLevel"/>
    <w:tmpl w:val="487C37B8"/>
    <w:lvl w:ilvl="0">
      <w:start w:val="1"/>
      <w:numFmt w:val="decimal"/>
      <w:lvlText w:val="%1."/>
      <w:lvlJc w:val="left"/>
      <w:pPr>
        <w:tabs>
          <w:tab w:val="num" w:pos="1440"/>
        </w:tabs>
        <w:ind w:left="1440" w:hanging="360"/>
      </w:pPr>
    </w:lvl>
  </w:abstractNum>
  <w:abstractNum w:abstractNumId="3">
    <w:nsid w:val="FFFFFF7E"/>
    <w:multiLevelType w:val="singleLevel"/>
    <w:tmpl w:val="053ACF06"/>
    <w:lvl w:ilvl="0">
      <w:start w:val="1"/>
      <w:numFmt w:val="decimal"/>
      <w:lvlText w:val="%1."/>
      <w:lvlJc w:val="left"/>
      <w:pPr>
        <w:tabs>
          <w:tab w:val="num" w:pos="1080"/>
        </w:tabs>
        <w:ind w:left="1080" w:hanging="360"/>
      </w:pPr>
    </w:lvl>
  </w:abstractNum>
  <w:abstractNum w:abstractNumId="4">
    <w:nsid w:val="FFFFFF7F"/>
    <w:multiLevelType w:val="singleLevel"/>
    <w:tmpl w:val="E3220FA0"/>
    <w:lvl w:ilvl="0">
      <w:start w:val="1"/>
      <w:numFmt w:val="decimal"/>
      <w:lvlText w:val="%1."/>
      <w:lvlJc w:val="left"/>
      <w:pPr>
        <w:tabs>
          <w:tab w:val="num" w:pos="720"/>
        </w:tabs>
        <w:ind w:left="720" w:hanging="360"/>
      </w:pPr>
    </w:lvl>
  </w:abstractNum>
  <w:abstractNum w:abstractNumId="5">
    <w:nsid w:val="FFFFFF80"/>
    <w:multiLevelType w:val="singleLevel"/>
    <w:tmpl w:val="9B048702"/>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3FD40AF0"/>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195E9EC4"/>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BD40DB7E"/>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09E05932"/>
    <w:lvl w:ilvl="0">
      <w:start w:val="1"/>
      <w:numFmt w:val="decimal"/>
      <w:lvlText w:val="%1."/>
      <w:lvlJc w:val="left"/>
      <w:pPr>
        <w:tabs>
          <w:tab w:val="num" w:pos="360"/>
        </w:tabs>
        <w:ind w:left="360" w:hanging="360"/>
      </w:pPr>
    </w:lvl>
  </w:abstractNum>
  <w:abstractNum w:abstractNumId="10">
    <w:nsid w:val="FFFFFF89"/>
    <w:multiLevelType w:val="singleLevel"/>
    <w:tmpl w:val="228E267E"/>
    <w:lvl w:ilvl="0">
      <w:start w:val="1"/>
      <w:numFmt w:val="bullet"/>
      <w:lvlText w:val=""/>
      <w:lvlJc w:val="left"/>
      <w:pPr>
        <w:tabs>
          <w:tab w:val="num" w:pos="360"/>
        </w:tabs>
        <w:ind w:left="360" w:hanging="360"/>
      </w:pPr>
      <w:rPr>
        <w:rFonts w:ascii="Symbol" w:hAnsi="Symbol" w:hint="default"/>
      </w:rPr>
    </w:lvl>
  </w:abstractNum>
  <w:abstractNum w:abstractNumId="11">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nsid w:val="012A5944"/>
    <w:multiLevelType w:val="hybridMultilevel"/>
    <w:tmpl w:val="87925926"/>
    <w:lvl w:ilvl="0" w:tplc="0409000F">
      <w:start w:val="1"/>
      <w:numFmt w:val="decimal"/>
      <w:lvlText w:val="%1."/>
      <w:lvlJc w:val="left"/>
      <w:pPr>
        <w:ind w:left="1224" w:hanging="360"/>
      </w:pPr>
    </w:lvl>
    <w:lvl w:ilvl="1" w:tplc="04090019" w:tentative="1">
      <w:start w:val="1"/>
      <w:numFmt w:val="lowerLetter"/>
      <w:lvlText w:val="%2."/>
      <w:lvlJc w:val="left"/>
      <w:pPr>
        <w:ind w:left="1944" w:hanging="360"/>
      </w:pPr>
    </w:lvl>
    <w:lvl w:ilvl="2" w:tplc="0409001B" w:tentative="1">
      <w:start w:val="1"/>
      <w:numFmt w:val="lowerRoman"/>
      <w:lvlText w:val="%3."/>
      <w:lvlJc w:val="right"/>
      <w:pPr>
        <w:ind w:left="2664" w:hanging="180"/>
      </w:pPr>
    </w:lvl>
    <w:lvl w:ilvl="3" w:tplc="0409000F" w:tentative="1">
      <w:start w:val="1"/>
      <w:numFmt w:val="decimal"/>
      <w:lvlText w:val="%4."/>
      <w:lvlJc w:val="left"/>
      <w:pPr>
        <w:ind w:left="3384" w:hanging="360"/>
      </w:pPr>
    </w:lvl>
    <w:lvl w:ilvl="4" w:tplc="04090019" w:tentative="1">
      <w:start w:val="1"/>
      <w:numFmt w:val="lowerLetter"/>
      <w:lvlText w:val="%5."/>
      <w:lvlJc w:val="left"/>
      <w:pPr>
        <w:ind w:left="4104" w:hanging="360"/>
      </w:pPr>
    </w:lvl>
    <w:lvl w:ilvl="5" w:tplc="0409001B" w:tentative="1">
      <w:start w:val="1"/>
      <w:numFmt w:val="lowerRoman"/>
      <w:lvlText w:val="%6."/>
      <w:lvlJc w:val="right"/>
      <w:pPr>
        <w:ind w:left="4824" w:hanging="180"/>
      </w:pPr>
    </w:lvl>
    <w:lvl w:ilvl="6" w:tplc="0409000F" w:tentative="1">
      <w:start w:val="1"/>
      <w:numFmt w:val="decimal"/>
      <w:lvlText w:val="%7."/>
      <w:lvlJc w:val="left"/>
      <w:pPr>
        <w:ind w:left="5544" w:hanging="360"/>
      </w:pPr>
    </w:lvl>
    <w:lvl w:ilvl="7" w:tplc="04090019" w:tentative="1">
      <w:start w:val="1"/>
      <w:numFmt w:val="lowerLetter"/>
      <w:lvlText w:val="%8."/>
      <w:lvlJc w:val="left"/>
      <w:pPr>
        <w:ind w:left="6264" w:hanging="360"/>
      </w:pPr>
    </w:lvl>
    <w:lvl w:ilvl="8" w:tplc="0409001B" w:tentative="1">
      <w:start w:val="1"/>
      <w:numFmt w:val="lowerRoman"/>
      <w:lvlText w:val="%9."/>
      <w:lvlJc w:val="right"/>
      <w:pPr>
        <w:ind w:left="6984" w:hanging="180"/>
      </w:pPr>
    </w:lvl>
  </w:abstractNum>
  <w:abstractNum w:abstractNumId="13">
    <w:nsid w:val="028316D8"/>
    <w:multiLevelType w:val="hybridMultilevel"/>
    <w:tmpl w:val="1CA2C452"/>
    <w:lvl w:ilvl="0" w:tplc="0409000F">
      <w:start w:val="1"/>
      <w:numFmt w:val="decimal"/>
      <w:lvlText w:val="%1."/>
      <w:lvlJc w:val="left"/>
      <w:pPr>
        <w:ind w:left="1584" w:hanging="360"/>
      </w:pPr>
      <w:rPr>
        <w:rFonts w:hint="default"/>
      </w:rPr>
    </w:lvl>
    <w:lvl w:ilvl="1" w:tplc="04090003" w:tentative="1">
      <w:start w:val="1"/>
      <w:numFmt w:val="bullet"/>
      <w:lvlText w:val="o"/>
      <w:lvlJc w:val="left"/>
      <w:pPr>
        <w:ind w:left="2304" w:hanging="360"/>
      </w:pPr>
      <w:rPr>
        <w:rFonts w:ascii="Courier New" w:hAnsi="Courier New" w:hint="default"/>
      </w:rPr>
    </w:lvl>
    <w:lvl w:ilvl="2" w:tplc="04090005" w:tentative="1">
      <w:start w:val="1"/>
      <w:numFmt w:val="bullet"/>
      <w:lvlText w:val=""/>
      <w:lvlJc w:val="left"/>
      <w:pPr>
        <w:ind w:left="3024" w:hanging="360"/>
      </w:pPr>
      <w:rPr>
        <w:rFonts w:ascii="Wingdings" w:hAnsi="Wingdings" w:hint="default"/>
      </w:rPr>
    </w:lvl>
    <w:lvl w:ilvl="3" w:tplc="04090001" w:tentative="1">
      <w:start w:val="1"/>
      <w:numFmt w:val="bullet"/>
      <w:lvlText w:val=""/>
      <w:lvlJc w:val="left"/>
      <w:pPr>
        <w:ind w:left="3744" w:hanging="360"/>
      </w:pPr>
      <w:rPr>
        <w:rFonts w:ascii="Symbol" w:hAnsi="Symbol" w:hint="default"/>
      </w:rPr>
    </w:lvl>
    <w:lvl w:ilvl="4" w:tplc="04090003" w:tentative="1">
      <w:start w:val="1"/>
      <w:numFmt w:val="bullet"/>
      <w:lvlText w:val="o"/>
      <w:lvlJc w:val="left"/>
      <w:pPr>
        <w:ind w:left="4464" w:hanging="360"/>
      </w:pPr>
      <w:rPr>
        <w:rFonts w:ascii="Courier New" w:hAnsi="Courier New" w:hint="default"/>
      </w:rPr>
    </w:lvl>
    <w:lvl w:ilvl="5" w:tplc="04090005" w:tentative="1">
      <w:start w:val="1"/>
      <w:numFmt w:val="bullet"/>
      <w:lvlText w:val=""/>
      <w:lvlJc w:val="left"/>
      <w:pPr>
        <w:ind w:left="5184" w:hanging="360"/>
      </w:pPr>
      <w:rPr>
        <w:rFonts w:ascii="Wingdings" w:hAnsi="Wingdings" w:hint="default"/>
      </w:rPr>
    </w:lvl>
    <w:lvl w:ilvl="6" w:tplc="04090001" w:tentative="1">
      <w:start w:val="1"/>
      <w:numFmt w:val="bullet"/>
      <w:lvlText w:val=""/>
      <w:lvlJc w:val="left"/>
      <w:pPr>
        <w:ind w:left="5904" w:hanging="360"/>
      </w:pPr>
      <w:rPr>
        <w:rFonts w:ascii="Symbol" w:hAnsi="Symbol" w:hint="default"/>
      </w:rPr>
    </w:lvl>
    <w:lvl w:ilvl="7" w:tplc="04090003" w:tentative="1">
      <w:start w:val="1"/>
      <w:numFmt w:val="bullet"/>
      <w:lvlText w:val="o"/>
      <w:lvlJc w:val="left"/>
      <w:pPr>
        <w:ind w:left="6624" w:hanging="360"/>
      </w:pPr>
      <w:rPr>
        <w:rFonts w:ascii="Courier New" w:hAnsi="Courier New" w:hint="default"/>
      </w:rPr>
    </w:lvl>
    <w:lvl w:ilvl="8" w:tplc="04090005" w:tentative="1">
      <w:start w:val="1"/>
      <w:numFmt w:val="bullet"/>
      <w:lvlText w:val=""/>
      <w:lvlJc w:val="left"/>
      <w:pPr>
        <w:ind w:left="7344" w:hanging="360"/>
      </w:pPr>
      <w:rPr>
        <w:rFonts w:ascii="Wingdings" w:hAnsi="Wingdings" w:hint="default"/>
      </w:rPr>
    </w:lvl>
  </w:abstractNum>
  <w:abstractNum w:abstractNumId="14">
    <w:nsid w:val="031A2866"/>
    <w:multiLevelType w:val="hybridMultilevel"/>
    <w:tmpl w:val="FB8CC48A"/>
    <w:lvl w:ilvl="0" w:tplc="04090001">
      <w:start w:val="1"/>
      <w:numFmt w:val="bullet"/>
      <w:lvlText w:val=""/>
      <w:lvlJc w:val="left"/>
      <w:pPr>
        <w:ind w:left="1584"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033C3ADB"/>
    <w:multiLevelType w:val="hybridMultilevel"/>
    <w:tmpl w:val="1B0AA792"/>
    <w:lvl w:ilvl="0" w:tplc="04090001">
      <w:start w:val="1"/>
      <w:numFmt w:val="bullet"/>
      <w:lvlText w:val=""/>
      <w:lvlJc w:val="left"/>
      <w:pPr>
        <w:ind w:left="1584" w:hanging="360"/>
      </w:pPr>
      <w:rPr>
        <w:rFonts w:ascii="Wingdings" w:hAnsi="Wingdings" w:hint="default"/>
      </w:rPr>
    </w:lvl>
    <w:lvl w:ilvl="1" w:tplc="04090003" w:tentative="1">
      <w:start w:val="1"/>
      <w:numFmt w:val="bullet"/>
      <w:lvlText w:val="o"/>
      <w:lvlJc w:val="left"/>
      <w:pPr>
        <w:ind w:left="2304" w:hanging="360"/>
      </w:pPr>
      <w:rPr>
        <w:rFonts w:ascii="Courier New" w:hAnsi="Courier New" w:hint="default"/>
      </w:rPr>
    </w:lvl>
    <w:lvl w:ilvl="2" w:tplc="04090005" w:tentative="1">
      <w:start w:val="1"/>
      <w:numFmt w:val="bullet"/>
      <w:lvlText w:val=""/>
      <w:lvlJc w:val="left"/>
      <w:pPr>
        <w:ind w:left="3024" w:hanging="360"/>
      </w:pPr>
      <w:rPr>
        <w:rFonts w:ascii="Wingdings" w:hAnsi="Wingdings" w:hint="default"/>
      </w:rPr>
    </w:lvl>
    <w:lvl w:ilvl="3" w:tplc="04090001" w:tentative="1">
      <w:start w:val="1"/>
      <w:numFmt w:val="bullet"/>
      <w:lvlText w:val=""/>
      <w:lvlJc w:val="left"/>
      <w:pPr>
        <w:ind w:left="3744" w:hanging="360"/>
      </w:pPr>
      <w:rPr>
        <w:rFonts w:ascii="Symbol" w:hAnsi="Symbol" w:hint="default"/>
      </w:rPr>
    </w:lvl>
    <w:lvl w:ilvl="4" w:tplc="04090003" w:tentative="1">
      <w:start w:val="1"/>
      <w:numFmt w:val="bullet"/>
      <w:lvlText w:val="o"/>
      <w:lvlJc w:val="left"/>
      <w:pPr>
        <w:ind w:left="4464" w:hanging="360"/>
      </w:pPr>
      <w:rPr>
        <w:rFonts w:ascii="Courier New" w:hAnsi="Courier New" w:hint="default"/>
      </w:rPr>
    </w:lvl>
    <w:lvl w:ilvl="5" w:tplc="04090005" w:tentative="1">
      <w:start w:val="1"/>
      <w:numFmt w:val="bullet"/>
      <w:lvlText w:val=""/>
      <w:lvlJc w:val="left"/>
      <w:pPr>
        <w:ind w:left="5184" w:hanging="360"/>
      </w:pPr>
      <w:rPr>
        <w:rFonts w:ascii="Wingdings" w:hAnsi="Wingdings" w:hint="default"/>
      </w:rPr>
    </w:lvl>
    <w:lvl w:ilvl="6" w:tplc="04090001" w:tentative="1">
      <w:start w:val="1"/>
      <w:numFmt w:val="bullet"/>
      <w:lvlText w:val=""/>
      <w:lvlJc w:val="left"/>
      <w:pPr>
        <w:ind w:left="5904" w:hanging="360"/>
      </w:pPr>
      <w:rPr>
        <w:rFonts w:ascii="Symbol" w:hAnsi="Symbol" w:hint="default"/>
      </w:rPr>
    </w:lvl>
    <w:lvl w:ilvl="7" w:tplc="04090003" w:tentative="1">
      <w:start w:val="1"/>
      <w:numFmt w:val="bullet"/>
      <w:lvlText w:val="o"/>
      <w:lvlJc w:val="left"/>
      <w:pPr>
        <w:ind w:left="6624" w:hanging="360"/>
      </w:pPr>
      <w:rPr>
        <w:rFonts w:ascii="Courier New" w:hAnsi="Courier New" w:hint="default"/>
      </w:rPr>
    </w:lvl>
    <w:lvl w:ilvl="8" w:tplc="04090005" w:tentative="1">
      <w:start w:val="1"/>
      <w:numFmt w:val="bullet"/>
      <w:lvlText w:val=""/>
      <w:lvlJc w:val="left"/>
      <w:pPr>
        <w:ind w:left="7344" w:hanging="360"/>
      </w:pPr>
      <w:rPr>
        <w:rFonts w:ascii="Wingdings" w:hAnsi="Wingdings" w:hint="default"/>
      </w:rPr>
    </w:lvl>
  </w:abstractNum>
  <w:abstractNum w:abstractNumId="16">
    <w:nsid w:val="0672645F"/>
    <w:multiLevelType w:val="hybridMultilevel"/>
    <w:tmpl w:val="9496E028"/>
    <w:lvl w:ilvl="0" w:tplc="04090001">
      <w:start w:val="1"/>
      <w:numFmt w:val="bullet"/>
      <w:lvlText w:val=""/>
      <w:lvlJc w:val="left"/>
      <w:pPr>
        <w:ind w:left="1584" w:hanging="360"/>
      </w:pPr>
      <w:rPr>
        <w:rFonts w:ascii="Wingdings" w:hAnsi="Wingdings" w:hint="default"/>
      </w:rPr>
    </w:lvl>
    <w:lvl w:ilvl="1" w:tplc="04090003" w:tentative="1">
      <w:start w:val="1"/>
      <w:numFmt w:val="bullet"/>
      <w:lvlText w:val="o"/>
      <w:lvlJc w:val="left"/>
      <w:pPr>
        <w:ind w:left="2304" w:hanging="360"/>
      </w:pPr>
      <w:rPr>
        <w:rFonts w:ascii="Courier New" w:hAnsi="Courier New" w:hint="default"/>
      </w:rPr>
    </w:lvl>
    <w:lvl w:ilvl="2" w:tplc="04090005" w:tentative="1">
      <w:start w:val="1"/>
      <w:numFmt w:val="bullet"/>
      <w:lvlText w:val=""/>
      <w:lvlJc w:val="left"/>
      <w:pPr>
        <w:ind w:left="3024" w:hanging="360"/>
      </w:pPr>
      <w:rPr>
        <w:rFonts w:ascii="Wingdings" w:hAnsi="Wingdings" w:hint="default"/>
      </w:rPr>
    </w:lvl>
    <w:lvl w:ilvl="3" w:tplc="04090001" w:tentative="1">
      <w:start w:val="1"/>
      <w:numFmt w:val="bullet"/>
      <w:lvlText w:val=""/>
      <w:lvlJc w:val="left"/>
      <w:pPr>
        <w:ind w:left="3744" w:hanging="360"/>
      </w:pPr>
      <w:rPr>
        <w:rFonts w:ascii="Symbol" w:hAnsi="Symbol" w:hint="default"/>
      </w:rPr>
    </w:lvl>
    <w:lvl w:ilvl="4" w:tplc="04090003" w:tentative="1">
      <w:start w:val="1"/>
      <w:numFmt w:val="bullet"/>
      <w:lvlText w:val="o"/>
      <w:lvlJc w:val="left"/>
      <w:pPr>
        <w:ind w:left="4464" w:hanging="360"/>
      </w:pPr>
      <w:rPr>
        <w:rFonts w:ascii="Courier New" w:hAnsi="Courier New" w:hint="default"/>
      </w:rPr>
    </w:lvl>
    <w:lvl w:ilvl="5" w:tplc="04090005" w:tentative="1">
      <w:start w:val="1"/>
      <w:numFmt w:val="bullet"/>
      <w:lvlText w:val=""/>
      <w:lvlJc w:val="left"/>
      <w:pPr>
        <w:ind w:left="5184" w:hanging="360"/>
      </w:pPr>
      <w:rPr>
        <w:rFonts w:ascii="Wingdings" w:hAnsi="Wingdings" w:hint="default"/>
      </w:rPr>
    </w:lvl>
    <w:lvl w:ilvl="6" w:tplc="04090001" w:tentative="1">
      <w:start w:val="1"/>
      <w:numFmt w:val="bullet"/>
      <w:lvlText w:val=""/>
      <w:lvlJc w:val="left"/>
      <w:pPr>
        <w:ind w:left="5904" w:hanging="360"/>
      </w:pPr>
      <w:rPr>
        <w:rFonts w:ascii="Symbol" w:hAnsi="Symbol" w:hint="default"/>
      </w:rPr>
    </w:lvl>
    <w:lvl w:ilvl="7" w:tplc="04090003" w:tentative="1">
      <w:start w:val="1"/>
      <w:numFmt w:val="bullet"/>
      <w:lvlText w:val="o"/>
      <w:lvlJc w:val="left"/>
      <w:pPr>
        <w:ind w:left="6624" w:hanging="360"/>
      </w:pPr>
      <w:rPr>
        <w:rFonts w:ascii="Courier New" w:hAnsi="Courier New" w:hint="default"/>
      </w:rPr>
    </w:lvl>
    <w:lvl w:ilvl="8" w:tplc="04090005" w:tentative="1">
      <w:start w:val="1"/>
      <w:numFmt w:val="bullet"/>
      <w:lvlText w:val=""/>
      <w:lvlJc w:val="left"/>
      <w:pPr>
        <w:ind w:left="7344" w:hanging="360"/>
      </w:pPr>
      <w:rPr>
        <w:rFonts w:ascii="Wingdings" w:hAnsi="Wingdings" w:hint="default"/>
      </w:rPr>
    </w:lvl>
  </w:abstractNum>
  <w:abstractNum w:abstractNumId="17">
    <w:nsid w:val="06C034A3"/>
    <w:multiLevelType w:val="hybridMultilevel"/>
    <w:tmpl w:val="EEA86742"/>
    <w:lvl w:ilvl="0" w:tplc="0409000F">
      <w:start w:val="1"/>
      <w:numFmt w:val="decimal"/>
      <w:lvlText w:val="%1."/>
      <w:lvlJc w:val="left"/>
      <w:pPr>
        <w:ind w:left="1224" w:hanging="360"/>
      </w:pPr>
    </w:lvl>
    <w:lvl w:ilvl="1" w:tplc="04090019" w:tentative="1">
      <w:start w:val="1"/>
      <w:numFmt w:val="lowerLetter"/>
      <w:lvlText w:val="%2."/>
      <w:lvlJc w:val="left"/>
      <w:pPr>
        <w:ind w:left="1944" w:hanging="360"/>
      </w:pPr>
    </w:lvl>
    <w:lvl w:ilvl="2" w:tplc="0409001B" w:tentative="1">
      <w:start w:val="1"/>
      <w:numFmt w:val="lowerRoman"/>
      <w:lvlText w:val="%3."/>
      <w:lvlJc w:val="right"/>
      <w:pPr>
        <w:ind w:left="2664" w:hanging="180"/>
      </w:pPr>
    </w:lvl>
    <w:lvl w:ilvl="3" w:tplc="0409000F" w:tentative="1">
      <w:start w:val="1"/>
      <w:numFmt w:val="decimal"/>
      <w:lvlText w:val="%4."/>
      <w:lvlJc w:val="left"/>
      <w:pPr>
        <w:ind w:left="3384" w:hanging="360"/>
      </w:pPr>
    </w:lvl>
    <w:lvl w:ilvl="4" w:tplc="04090019" w:tentative="1">
      <w:start w:val="1"/>
      <w:numFmt w:val="lowerLetter"/>
      <w:lvlText w:val="%5."/>
      <w:lvlJc w:val="left"/>
      <w:pPr>
        <w:ind w:left="4104" w:hanging="360"/>
      </w:pPr>
    </w:lvl>
    <w:lvl w:ilvl="5" w:tplc="0409001B" w:tentative="1">
      <w:start w:val="1"/>
      <w:numFmt w:val="lowerRoman"/>
      <w:lvlText w:val="%6."/>
      <w:lvlJc w:val="right"/>
      <w:pPr>
        <w:ind w:left="4824" w:hanging="180"/>
      </w:pPr>
    </w:lvl>
    <w:lvl w:ilvl="6" w:tplc="0409000F" w:tentative="1">
      <w:start w:val="1"/>
      <w:numFmt w:val="decimal"/>
      <w:lvlText w:val="%7."/>
      <w:lvlJc w:val="left"/>
      <w:pPr>
        <w:ind w:left="5544" w:hanging="360"/>
      </w:pPr>
    </w:lvl>
    <w:lvl w:ilvl="7" w:tplc="04090019" w:tentative="1">
      <w:start w:val="1"/>
      <w:numFmt w:val="lowerLetter"/>
      <w:lvlText w:val="%8."/>
      <w:lvlJc w:val="left"/>
      <w:pPr>
        <w:ind w:left="6264" w:hanging="360"/>
      </w:pPr>
    </w:lvl>
    <w:lvl w:ilvl="8" w:tplc="0409001B" w:tentative="1">
      <w:start w:val="1"/>
      <w:numFmt w:val="lowerRoman"/>
      <w:lvlText w:val="%9."/>
      <w:lvlJc w:val="right"/>
      <w:pPr>
        <w:ind w:left="6984" w:hanging="180"/>
      </w:pPr>
    </w:lvl>
  </w:abstractNum>
  <w:abstractNum w:abstractNumId="18">
    <w:nsid w:val="07864FFC"/>
    <w:multiLevelType w:val="hybridMultilevel"/>
    <w:tmpl w:val="9496E028"/>
    <w:lvl w:ilvl="0" w:tplc="04090001">
      <w:start w:val="1"/>
      <w:numFmt w:val="bullet"/>
      <w:lvlText w:val=""/>
      <w:lvlJc w:val="left"/>
      <w:pPr>
        <w:ind w:left="1584" w:hanging="360"/>
      </w:pPr>
      <w:rPr>
        <w:rFonts w:ascii="Wingdings" w:hAnsi="Wingdings" w:hint="default"/>
      </w:rPr>
    </w:lvl>
    <w:lvl w:ilvl="1" w:tplc="04090003" w:tentative="1">
      <w:start w:val="1"/>
      <w:numFmt w:val="bullet"/>
      <w:lvlText w:val="o"/>
      <w:lvlJc w:val="left"/>
      <w:pPr>
        <w:ind w:left="2304" w:hanging="360"/>
      </w:pPr>
      <w:rPr>
        <w:rFonts w:ascii="Courier New" w:hAnsi="Courier New" w:hint="default"/>
      </w:rPr>
    </w:lvl>
    <w:lvl w:ilvl="2" w:tplc="04090005" w:tentative="1">
      <w:start w:val="1"/>
      <w:numFmt w:val="bullet"/>
      <w:lvlText w:val=""/>
      <w:lvlJc w:val="left"/>
      <w:pPr>
        <w:ind w:left="3024" w:hanging="360"/>
      </w:pPr>
      <w:rPr>
        <w:rFonts w:ascii="Wingdings" w:hAnsi="Wingdings" w:hint="default"/>
      </w:rPr>
    </w:lvl>
    <w:lvl w:ilvl="3" w:tplc="04090001" w:tentative="1">
      <w:start w:val="1"/>
      <w:numFmt w:val="bullet"/>
      <w:lvlText w:val=""/>
      <w:lvlJc w:val="left"/>
      <w:pPr>
        <w:ind w:left="3744" w:hanging="360"/>
      </w:pPr>
      <w:rPr>
        <w:rFonts w:ascii="Symbol" w:hAnsi="Symbol" w:hint="default"/>
      </w:rPr>
    </w:lvl>
    <w:lvl w:ilvl="4" w:tplc="04090003" w:tentative="1">
      <w:start w:val="1"/>
      <w:numFmt w:val="bullet"/>
      <w:lvlText w:val="o"/>
      <w:lvlJc w:val="left"/>
      <w:pPr>
        <w:ind w:left="4464" w:hanging="360"/>
      </w:pPr>
      <w:rPr>
        <w:rFonts w:ascii="Courier New" w:hAnsi="Courier New" w:hint="default"/>
      </w:rPr>
    </w:lvl>
    <w:lvl w:ilvl="5" w:tplc="04090005" w:tentative="1">
      <w:start w:val="1"/>
      <w:numFmt w:val="bullet"/>
      <w:lvlText w:val=""/>
      <w:lvlJc w:val="left"/>
      <w:pPr>
        <w:ind w:left="5184" w:hanging="360"/>
      </w:pPr>
      <w:rPr>
        <w:rFonts w:ascii="Wingdings" w:hAnsi="Wingdings" w:hint="default"/>
      </w:rPr>
    </w:lvl>
    <w:lvl w:ilvl="6" w:tplc="04090001" w:tentative="1">
      <w:start w:val="1"/>
      <w:numFmt w:val="bullet"/>
      <w:lvlText w:val=""/>
      <w:lvlJc w:val="left"/>
      <w:pPr>
        <w:ind w:left="5904" w:hanging="360"/>
      </w:pPr>
      <w:rPr>
        <w:rFonts w:ascii="Symbol" w:hAnsi="Symbol" w:hint="default"/>
      </w:rPr>
    </w:lvl>
    <w:lvl w:ilvl="7" w:tplc="04090003" w:tentative="1">
      <w:start w:val="1"/>
      <w:numFmt w:val="bullet"/>
      <w:lvlText w:val="o"/>
      <w:lvlJc w:val="left"/>
      <w:pPr>
        <w:ind w:left="6624" w:hanging="360"/>
      </w:pPr>
      <w:rPr>
        <w:rFonts w:ascii="Courier New" w:hAnsi="Courier New" w:hint="default"/>
      </w:rPr>
    </w:lvl>
    <w:lvl w:ilvl="8" w:tplc="04090005" w:tentative="1">
      <w:start w:val="1"/>
      <w:numFmt w:val="bullet"/>
      <w:lvlText w:val=""/>
      <w:lvlJc w:val="left"/>
      <w:pPr>
        <w:ind w:left="7344" w:hanging="360"/>
      </w:pPr>
      <w:rPr>
        <w:rFonts w:ascii="Wingdings" w:hAnsi="Wingdings" w:hint="default"/>
      </w:rPr>
    </w:lvl>
  </w:abstractNum>
  <w:abstractNum w:abstractNumId="19">
    <w:nsid w:val="095664D6"/>
    <w:multiLevelType w:val="hybridMultilevel"/>
    <w:tmpl w:val="8778B08A"/>
    <w:lvl w:ilvl="0" w:tplc="DEFE68B6">
      <w:numFmt w:val="bullet"/>
      <w:lvlText w:val="-"/>
      <w:lvlJc w:val="left"/>
      <w:pPr>
        <w:ind w:left="720" w:hanging="360"/>
      </w:pPr>
      <w:rPr>
        <w:rFonts w:ascii="Helvetica Neue Light" w:eastAsia="Times New Roman" w:hAnsi="Helvetica Neue Light"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0FC35E1D"/>
    <w:multiLevelType w:val="hybridMultilevel"/>
    <w:tmpl w:val="9A423C28"/>
    <w:lvl w:ilvl="0" w:tplc="0409000F">
      <w:start w:val="1"/>
      <w:numFmt w:val="decimal"/>
      <w:lvlText w:val="%1."/>
      <w:lvlJc w:val="left"/>
      <w:pPr>
        <w:ind w:left="1584" w:hanging="360"/>
      </w:pPr>
    </w:lvl>
    <w:lvl w:ilvl="1" w:tplc="04090019" w:tentative="1">
      <w:start w:val="1"/>
      <w:numFmt w:val="lowerLetter"/>
      <w:lvlText w:val="%2."/>
      <w:lvlJc w:val="left"/>
      <w:pPr>
        <w:ind w:left="2304" w:hanging="360"/>
      </w:pPr>
    </w:lvl>
    <w:lvl w:ilvl="2" w:tplc="0409001B" w:tentative="1">
      <w:start w:val="1"/>
      <w:numFmt w:val="lowerRoman"/>
      <w:lvlText w:val="%3."/>
      <w:lvlJc w:val="right"/>
      <w:pPr>
        <w:ind w:left="3024" w:hanging="180"/>
      </w:pPr>
    </w:lvl>
    <w:lvl w:ilvl="3" w:tplc="0409000F" w:tentative="1">
      <w:start w:val="1"/>
      <w:numFmt w:val="decimal"/>
      <w:lvlText w:val="%4."/>
      <w:lvlJc w:val="left"/>
      <w:pPr>
        <w:ind w:left="3744" w:hanging="360"/>
      </w:pPr>
    </w:lvl>
    <w:lvl w:ilvl="4" w:tplc="04090019" w:tentative="1">
      <w:start w:val="1"/>
      <w:numFmt w:val="lowerLetter"/>
      <w:lvlText w:val="%5."/>
      <w:lvlJc w:val="left"/>
      <w:pPr>
        <w:ind w:left="4464" w:hanging="360"/>
      </w:pPr>
    </w:lvl>
    <w:lvl w:ilvl="5" w:tplc="0409001B" w:tentative="1">
      <w:start w:val="1"/>
      <w:numFmt w:val="lowerRoman"/>
      <w:lvlText w:val="%6."/>
      <w:lvlJc w:val="right"/>
      <w:pPr>
        <w:ind w:left="5184" w:hanging="180"/>
      </w:pPr>
    </w:lvl>
    <w:lvl w:ilvl="6" w:tplc="0409000F" w:tentative="1">
      <w:start w:val="1"/>
      <w:numFmt w:val="decimal"/>
      <w:lvlText w:val="%7."/>
      <w:lvlJc w:val="left"/>
      <w:pPr>
        <w:ind w:left="5904" w:hanging="360"/>
      </w:pPr>
    </w:lvl>
    <w:lvl w:ilvl="7" w:tplc="04090019" w:tentative="1">
      <w:start w:val="1"/>
      <w:numFmt w:val="lowerLetter"/>
      <w:lvlText w:val="%8."/>
      <w:lvlJc w:val="left"/>
      <w:pPr>
        <w:ind w:left="6624" w:hanging="360"/>
      </w:pPr>
    </w:lvl>
    <w:lvl w:ilvl="8" w:tplc="0409001B" w:tentative="1">
      <w:start w:val="1"/>
      <w:numFmt w:val="lowerRoman"/>
      <w:lvlText w:val="%9."/>
      <w:lvlJc w:val="right"/>
      <w:pPr>
        <w:ind w:left="7344" w:hanging="180"/>
      </w:pPr>
    </w:lvl>
  </w:abstractNum>
  <w:abstractNum w:abstractNumId="21">
    <w:nsid w:val="139D2235"/>
    <w:multiLevelType w:val="hybridMultilevel"/>
    <w:tmpl w:val="430EE870"/>
    <w:lvl w:ilvl="0" w:tplc="D80843BE">
      <w:start w:val="1"/>
      <w:numFmt w:val="decimal"/>
      <w:lvlText w:val="%1."/>
      <w:lvlJc w:val="left"/>
      <w:pPr>
        <w:ind w:left="1512" w:hanging="360"/>
      </w:pPr>
      <w:rPr>
        <w:rFonts w:hint="default"/>
      </w:rPr>
    </w:lvl>
    <w:lvl w:ilvl="1" w:tplc="04090019">
      <w:start w:val="1"/>
      <w:numFmt w:val="lowerLetter"/>
      <w:lvlText w:val="%2."/>
      <w:lvlJc w:val="left"/>
      <w:pPr>
        <w:ind w:left="2232" w:hanging="360"/>
      </w:pPr>
    </w:lvl>
    <w:lvl w:ilvl="2" w:tplc="0409001B" w:tentative="1">
      <w:start w:val="1"/>
      <w:numFmt w:val="lowerRoman"/>
      <w:lvlText w:val="%3."/>
      <w:lvlJc w:val="right"/>
      <w:pPr>
        <w:ind w:left="2952" w:hanging="180"/>
      </w:pPr>
    </w:lvl>
    <w:lvl w:ilvl="3" w:tplc="0409000F" w:tentative="1">
      <w:start w:val="1"/>
      <w:numFmt w:val="decimal"/>
      <w:lvlText w:val="%4."/>
      <w:lvlJc w:val="left"/>
      <w:pPr>
        <w:ind w:left="3672" w:hanging="360"/>
      </w:pPr>
    </w:lvl>
    <w:lvl w:ilvl="4" w:tplc="04090019" w:tentative="1">
      <w:start w:val="1"/>
      <w:numFmt w:val="lowerLetter"/>
      <w:lvlText w:val="%5."/>
      <w:lvlJc w:val="left"/>
      <w:pPr>
        <w:ind w:left="4392" w:hanging="360"/>
      </w:pPr>
    </w:lvl>
    <w:lvl w:ilvl="5" w:tplc="0409001B" w:tentative="1">
      <w:start w:val="1"/>
      <w:numFmt w:val="lowerRoman"/>
      <w:lvlText w:val="%6."/>
      <w:lvlJc w:val="right"/>
      <w:pPr>
        <w:ind w:left="5112" w:hanging="180"/>
      </w:pPr>
    </w:lvl>
    <w:lvl w:ilvl="6" w:tplc="0409000F" w:tentative="1">
      <w:start w:val="1"/>
      <w:numFmt w:val="decimal"/>
      <w:lvlText w:val="%7."/>
      <w:lvlJc w:val="left"/>
      <w:pPr>
        <w:ind w:left="5832" w:hanging="360"/>
      </w:pPr>
    </w:lvl>
    <w:lvl w:ilvl="7" w:tplc="04090019" w:tentative="1">
      <w:start w:val="1"/>
      <w:numFmt w:val="lowerLetter"/>
      <w:lvlText w:val="%8."/>
      <w:lvlJc w:val="left"/>
      <w:pPr>
        <w:ind w:left="6552" w:hanging="360"/>
      </w:pPr>
    </w:lvl>
    <w:lvl w:ilvl="8" w:tplc="0409001B" w:tentative="1">
      <w:start w:val="1"/>
      <w:numFmt w:val="lowerRoman"/>
      <w:lvlText w:val="%9."/>
      <w:lvlJc w:val="right"/>
      <w:pPr>
        <w:ind w:left="7272" w:hanging="180"/>
      </w:pPr>
    </w:lvl>
  </w:abstractNum>
  <w:abstractNum w:abstractNumId="22">
    <w:nsid w:val="14DB57FB"/>
    <w:multiLevelType w:val="hybridMultilevel"/>
    <w:tmpl w:val="10AE4C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15DE11EA"/>
    <w:multiLevelType w:val="hybridMultilevel"/>
    <w:tmpl w:val="03BEF17C"/>
    <w:lvl w:ilvl="0" w:tplc="0409000F">
      <w:start w:val="1"/>
      <w:numFmt w:val="decimal"/>
      <w:lvlText w:val="%1."/>
      <w:lvlJc w:val="left"/>
      <w:pPr>
        <w:ind w:left="1584" w:hanging="360"/>
      </w:pPr>
    </w:lvl>
    <w:lvl w:ilvl="1" w:tplc="04090019" w:tentative="1">
      <w:start w:val="1"/>
      <w:numFmt w:val="lowerLetter"/>
      <w:lvlText w:val="%2."/>
      <w:lvlJc w:val="left"/>
      <w:pPr>
        <w:ind w:left="2304" w:hanging="360"/>
      </w:pPr>
    </w:lvl>
    <w:lvl w:ilvl="2" w:tplc="0409001B" w:tentative="1">
      <w:start w:val="1"/>
      <w:numFmt w:val="lowerRoman"/>
      <w:lvlText w:val="%3."/>
      <w:lvlJc w:val="right"/>
      <w:pPr>
        <w:ind w:left="3024" w:hanging="180"/>
      </w:pPr>
    </w:lvl>
    <w:lvl w:ilvl="3" w:tplc="0409000F" w:tentative="1">
      <w:start w:val="1"/>
      <w:numFmt w:val="decimal"/>
      <w:lvlText w:val="%4."/>
      <w:lvlJc w:val="left"/>
      <w:pPr>
        <w:ind w:left="3744" w:hanging="360"/>
      </w:pPr>
    </w:lvl>
    <w:lvl w:ilvl="4" w:tplc="04090019" w:tentative="1">
      <w:start w:val="1"/>
      <w:numFmt w:val="lowerLetter"/>
      <w:lvlText w:val="%5."/>
      <w:lvlJc w:val="left"/>
      <w:pPr>
        <w:ind w:left="4464" w:hanging="360"/>
      </w:pPr>
    </w:lvl>
    <w:lvl w:ilvl="5" w:tplc="0409001B" w:tentative="1">
      <w:start w:val="1"/>
      <w:numFmt w:val="lowerRoman"/>
      <w:lvlText w:val="%6."/>
      <w:lvlJc w:val="right"/>
      <w:pPr>
        <w:ind w:left="5184" w:hanging="180"/>
      </w:pPr>
    </w:lvl>
    <w:lvl w:ilvl="6" w:tplc="0409000F" w:tentative="1">
      <w:start w:val="1"/>
      <w:numFmt w:val="decimal"/>
      <w:lvlText w:val="%7."/>
      <w:lvlJc w:val="left"/>
      <w:pPr>
        <w:ind w:left="5904" w:hanging="360"/>
      </w:pPr>
    </w:lvl>
    <w:lvl w:ilvl="7" w:tplc="04090019" w:tentative="1">
      <w:start w:val="1"/>
      <w:numFmt w:val="lowerLetter"/>
      <w:lvlText w:val="%8."/>
      <w:lvlJc w:val="left"/>
      <w:pPr>
        <w:ind w:left="6624" w:hanging="360"/>
      </w:pPr>
    </w:lvl>
    <w:lvl w:ilvl="8" w:tplc="0409001B" w:tentative="1">
      <w:start w:val="1"/>
      <w:numFmt w:val="lowerRoman"/>
      <w:lvlText w:val="%9."/>
      <w:lvlJc w:val="right"/>
      <w:pPr>
        <w:ind w:left="7344" w:hanging="180"/>
      </w:pPr>
    </w:lvl>
  </w:abstractNum>
  <w:abstractNum w:abstractNumId="24">
    <w:nsid w:val="1AC36D6A"/>
    <w:multiLevelType w:val="hybridMultilevel"/>
    <w:tmpl w:val="932A1DCC"/>
    <w:lvl w:ilvl="0" w:tplc="04090001">
      <w:start w:val="1"/>
      <w:numFmt w:val="bullet"/>
      <w:lvlText w:val=""/>
      <w:lvlJc w:val="left"/>
      <w:pPr>
        <w:ind w:left="1584" w:hanging="360"/>
      </w:pPr>
      <w:rPr>
        <w:rFonts w:ascii="Symbol" w:hAnsi="Symbol" w:hint="default"/>
      </w:rPr>
    </w:lvl>
    <w:lvl w:ilvl="1" w:tplc="04090003" w:tentative="1">
      <w:start w:val="1"/>
      <w:numFmt w:val="bullet"/>
      <w:lvlText w:val="o"/>
      <w:lvlJc w:val="left"/>
      <w:pPr>
        <w:ind w:left="2304" w:hanging="360"/>
      </w:pPr>
      <w:rPr>
        <w:rFonts w:ascii="Courier New" w:hAnsi="Courier New" w:hint="default"/>
      </w:rPr>
    </w:lvl>
    <w:lvl w:ilvl="2" w:tplc="04090005" w:tentative="1">
      <w:start w:val="1"/>
      <w:numFmt w:val="bullet"/>
      <w:lvlText w:val=""/>
      <w:lvlJc w:val="left"/>
      <w:pPr>
        <w:ind w:left="3024" w:hanging="360"/>
      </w:pPr>
      <w:rPr>
        <w:rFonts w:ascii="Wingdings" w:hAnsi="Wingdings" w:hint="default"/>
      </w:rPr>
    </w:lvl>
    <w:lvl w:ilvl="3" w:tplc="04090001" w:tentative="1">
      <w:start w:val="1"/>
      <w:numFmt w:val="bullet"/>
      <w:lvlText w:val=""/>
      <w:lvlJc w:val="left"/>
      <w:pPr>
        <w:ind w:left="3744" w:hanging="360"/>
      </w:pPr>
      <w:rPr>
        <w:rFonts w:ascii="Symbol" w:hAnsi="Symbol" w:hint="default"/>
      </w:rPr>
    </w:lvl>
    <w:lvl w:ilvl="4" w:tplc="04090003" w:tentative="1">
      <w:start w:val="1"/>
      <w:numFmt w:val="bullet"/>
      <w:lvlText w:val="o"/>
      <w:lvlJc w:val="left"/>
      <w:pPr>
        <w:ind w:left="4464" w:hanging="360"/>
      </w:pPr>
      <w:rPr>
        <w:rFonts w:ascii="Courier New" w:hAnsi="Courier New" w:hint="default"/>
      </w:rPr>
    </w:lvl>
    <w:lvl w:ilvl="5" w:tplc="04090005" w:tentative="1">
      <w:start w:val="1"/>
      <w:numFmt w:val="bullet"/>
      <w:lvlText w:val=""/>
      <w:lvlJc w:val="left"/>
      <w:pPr>
        <w:ind w:left="5184" w:hanging="360"/>
      </w:pPr>
      <w:rPr>
        <w:rFonts w:ascii="Wingdings" w:hAnsi="Wingdings" w:hint="default"/>
      </w:rPr>
    </w:lvl>
    <w:lvl w:ilvl="6" w:tplc="04090001" w:tentative="1">
      <w:start w:val="1"/>
      <w:numFmt w:val="bullet"/>
      <w:lvlText w:val=""/>
      <w:lvlJc w:val="left"/>
      <w:pPr>
        <w:ind w:left="5904" w:hanging="360"/>
      </w:pPr>
      <w:rPr>
        <w:rFonts w:ascii="Symbol" w:hAnsi="Symbol" w:hint="default"/>
      </w:rPr>
    </w:lvl>
    <w:lvl w:ilvl="7" w:tplc="04090003" w:tentative="1">
      <w:start w:val="1"/>
      <w:numFmt w:val="bullet"/>
      <w:lvlText w:val="o"/>
      <w:lvlJc w:val="left"/>
      <w:pPr>
        <w:ind w:left="6624" w:hanging="360"/>
      </w:pPr>
      <w:rPr>
        <w:rFonts w:ascii="Courier New" w:hAnsi="Courier New" w:hint="default"/>
      </w:rPr>
    </w:lvl>
    <w:lvl w:ilvl="8" w:tplc="04090005" w:tentative="1">
      <w:start w:val="1"/>
      <w:numFmt w:val="bullet"/>
      <w:lvlText w:val=""/>
      <w:lvlJc w:val="left"/>
      <w:pPr>
        <w:ind w:left="7344" w:hanging="360"/>
      </w:pPr>
      <w:rPr>
        <w:rFonts w:ascii="Wingdings" w:hAnsi="Wingdings" w:hint="default"/>
      </w:rPr>
    </w:lvl>
  </w:abstractNum>
  <w:abstractNum w:abstractNumId="25">
    <w:nsid w:val="22BD779A"/>
    <w:multiLevelType w:val="hybridMultilevel"/>
    <w:tmpl w:val="4294A2CC"/>
    <w:lvl w:ilvl="0" w:tplc="83A4C820">
      <w:start w:val="1"/>
      <w:numFmt w:val="decimal"/>
      <w:lvlText w:val="%1."/>
      <w:lvlJc w:val="left"/>
      <w:pPr>
        <w:tabs>
          <w:tab w:val="num" w:pos="1080"/>
        </w:tabs>
        <w:ind w:left="1080" w:hanging="360"/>
      </w:pPr>
      <w:rPr>
        <w:rFonts w:hint="default"/>
      </w:rPr>
    </w:lvl>
    <w:lvl w:ilvl="1" w:tplc="F9EA16E2">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6">
    <w:nsid w:val="24C13F80"/>
    <w:multiLevelType w:val="hybridMultilevel"/>
    <w:tmpl w:val="74BE0480"/>
    <w:lvl w:ilvl="0" w:tplc="0409000F">
      <w:start w:val="1"/>
      <w:numFmt w:val="decimal"/>
      <w:lvlText w:val="%1."/>
      <w:lvlJc w:val="left"/>
      <w:pPr>
        <w:ind w:left="1584" w:hanging="360"/>
      </w:pPr>
    </w:lvl>
    <w:lvl w:ilvl="1" w:tplc="04090019">
      <w:start w:val="1"/>
      <w:numFmt w:val="lowerLetter"/>
      <w:lvlText w:val="%2."/>
      <w:lvlJc w:val="left"/>
      <w:pPr>
        <w:ind w:left="2304" w:hanging="360"/>
      </w:pPr>
    </w:lvl>
    <w:lvl w:ilvl="2" w:tplc="0409001B" w:tentative="1">
      <w:start w:val="1"/>
      <w:numFmt w:val="lowerRoman"/>
      <w:lvlText w:val="%3."/>
      <w:lvlJc w:val="right"/>
      <w:pPr>
        <w:ind w:left="3024" w:hanging="180"/>
      </w:pPr>
    </w:lvl>
    <w:lvl w:ilvl="3" w:tplc="0409000F" w:tentative="1">
      <w:start w:val="1"/>
      <w:numFmt w:val="decimal"/>
      <w:lvlText w:val="%4."/>
      <w:lvlJc w:val="left"/>
      <w:pPr>
        <w:ind w:left="3744" w:hanging="360"/>
      </w:pPr>
    </w:lvl>
    <w:lvl w:ilvl="4" w:tplc="04090019" w:tentative="1">
      <w:start w:val="1"/>
      <w:numFmt w:val="lowerLetter"/>
      <w:lvlText w:val="%5."/>
      <w:lvlJc w:val="left"/>
      <w:pPr>
        <w:ind w:left="4464" w:hanging="360"/>
      </w:pPr>
    </w:lvl>
    <w:lvl w:ilvl="5" w:tplc="0409001B" w:tentative="1">
      <w:start w:val="1"/>
      <w:numFmt w:val="lowerRoman"/>
      <w:lvlText w:val="%6."/>
      <w:lvlJc w:val="right"/>
      <w:pPr>
        <w:ind w:left="5184" w:hanging="180"/>
      </w:pPr>
    </w:lvl>
    <w:lvl w:ilvl="6" w:tplc="0409000F" w:tentative="1">
      <w:start w:val="1"/>
      <w:numFmt w:val="decimal"/>
      <w:lvlText w:val="%7."/>
      <w:lvlJc w:val="left"/>
      <w:pPr>
        <w:ind w:left="5904" w:hanging="360"/>
      </w:pPr>
    </w:lvl>
    <w:lvl w:ilvl="7" w:tplc="04090019" w:tentative="1">
      <w:start w:val="1"/>
      <w:numFmt w:val="lowerLetter"/>
      <w:lvlText w:val="%8."/>
      <w:lvlJc w:val="left"/>
      <w:pPr>
        <w:ind w:left="6624" w:hanging="360"/>
      </w:pPr>
    </w:lvl>
    <w:lvl w:ilvl="8" w:tplc="0409001B" w:tentative="1">
      <w:start w:val="1"/>
      <w:numFmt w:val="lowerRoman"/>
      <w:lvlText w:val="%9."/>
      <w:lvlJc w:val="right"/>
      <w:pPr>
        <w:ind w:left="7344" w:hanging="180"/>
      </w:pPr>
    </w:lvl>
  </w:abstractNum>
  <w:abstractNum w:abstractNumId="27">
    <w:nsid w:val="263C0C99"/>
    <w:multiLevelType w:val="hybridMultilevel"/>
    <w:tmpl w:val="01F8CAC4"/>
    <w:lvl w:ilvl="0" w:tplc="0409000F">
      <w:start w:val="1"/>
      <w:numFmt w:val="decimal"/>
      <w:lvlText w:val="%1."/>
      <w:lvlJc w:val="left"/>
      <w:pPr>
        <w:ind w:left="1584" w:hanging="360"/>
      </w:pPr>
      <w:rPr>
        <w:rFonts w:hint="default"/>
      </w:rPr>
    </w:lvl>
    <w:lvl w:ilvl="1" w:tplc="04090003" w:tentative="1">
      <w:start w:val="1"/>
      <w:numFmt w:val="bullet"/>
      <w:lvlText w:val="o"/>
      <w:lvlJc w:val="left"/>
      <w:pPr>
        <w:ind w:left="2304" w:hanging="360"/>
      </w:pPr>
      <w:rPr>
        <w:rFonts w:ascii="Courier New" w:hAnsi="Courier New" w:hint="default"/>
      </w:rPr>
    </w:lvl>
    <w:lvl w:ilvl="2" w:tplc="04090005" w:tentative="1">
      <w:start w:val="1"/>
      <w:numFmt w:val="bullet"/>
      <w:lvlText w:val=""/>
      <w:lvlJc w:val="left"/>
      <w:pPr>
        <w:ind w:left="3024" w:hanging="360"/>
      </w:pPr>
      <w:rPr>
        <w:rFonts w:ascii="Wingdings" w:hAnsi="Wingdings" w:hint="default"/>
      </w:rPr>
    </w:lvl>
    <w:lvl w:ilvl="3" w:tplc="04090001" w:tentative="1">
      <w:start w:val="1"/>
      <w:numFmt w:val="bullet"/>
      <w:lvlText w:val=""/>
      <w:lvlJc w:val="left"/>
      <w:pPr>
        <w:ind w:left="3744" w:hanging="360"/>
      </w:pPr>
      <w:rPr>
        <w:rFonts w:ascii="Symbol" w:hAnsi="Symbol" w:hint="default"/>
      </w:rPr>
    </w:lvl>
    <w:lvl w:ilvl="4" w:tplc="04090003" w:tentative="1">
      <w:start w:val="1"/>
      <w:numFmt w:val="bullet"/>
      <w:lvlText w:val="o"/>
      <w:lvlJc w:val="left"/>
      <w:pPr>
        <w:ind w:left="4464" w:hanging="360"/>
      </w:pPr>
      <w:rPr>
        <w:rFonts w:ascii="Courier New" w:hAnsi="Courier New" w:hint="default"/>
      </w:rPr>
    </w:lvl>
    <w:lvl w:ilvl="5" w:tplc="04090005" w:tentative="1">
      <w:start w:val="1"/>
      <w:numFmt w:val="bullet"/>
      <w:lvlText w:val=""/>
      <w:lvlJc w:val="left"/>
      <w:pPr>
        <w:ind w:left="5184" w:hanging="360"/>
      </w:pPr>
      <w:rPr>
        <w:rFonts w:ascii="Wingdings" w:hAnsi="Wingdings" w:hint="default"/>
      </w:rPr>
    </w:lvl>
    <w:lvl w:ilvl="6" w:tplc="04090001" w:tentative="1">
      <w:start w:val="1"/>
      <w:numFmt w:val="bullet"/>
      <w:lvlText w:val=""/>
      <w:lvlJc w:val="left"/>
      <w:pPr>
        <w:ind w:left="5904" w:hanging="360"/>
      </w:pPr>
      <w:rPr>
        <w:rFonts w:ascii="Symbol" w:hAnsi="Symbol" w:hint="default"/>
      </w:rPr>
    </w:lvl>
    <w:lvl w:ilvl="7" w:tplc="04090003" w:tentative="1">
      <w:start w:val="1"/>
      <w:numFmt w:val="bullet"/>
      <w:lvlText w:val="o"/>
      <w:lvlJc w:val="left"/>
      <w:pPr>
        <w:ind w:left="6624" w:hanging="360"/>
      </w:pPr>
      <w:rPr>
        <w:rFonts w:ascii="Courier New" w:hAnsi="Courier New" w:hint="default"/>
      </w:rPr>
    </w:lvl>
    <w:lvl w:ilvl="8" w:tplc="04090005" w:tentative="1">
      <w:start w:val="1"/>
      <w:numFmt w:val="bullet"/>
      <w:lvlText w:val=""/>
      <w:lvlJc w:val="left"/>
      <w:pPr>
        <w:ind w:left="7344" w:hanging="360"/>
      </w:pPr>
      <w:rPr>
        <w:rFonts w:ascii="Wingdings" w:hAnsi="Wingdings" w:hint="default"/>
      </w:rPr>
    </w:lvl>
  </w:abstractNum>
  <w:abstractNum w:abstractNumId="28">
    <w:nsid w:val="26460E2F"/>
    <w:multiLevelType w:val="hybridMultilevel"/>
    <w:tmpl w:val="D89A3F42"/>
    <w:lvl w:ilvl="0" w:tplc="569405B8">
      <w:numFmt w:val="bullet"/>
      <w:lvlText w:val=""/>
      <w:lvlJc w:val="left"/>
      <w:pPr>
        <w:ind w:left="1512" w:hanging="360"/>
      </w:pPr>
      <w:rPr>
        <w:rFonts w:ascii="Symbol" w:eastAsia="Times New Roman" w:hAnsi="Symbol" w:cs="Times New Roman" w:hint="default"/>
      </w:rPr>
    </w:lvl>
    <w:lvl w:ilvl="1" w:tplc="04090003" w:tentative="1">
      <w:start w:val="1"/>
      <w:numFmt w:val="bullet"/>
      <w:lvlText w:val="o"/>
      <w:lvlJc w:val="left"/>
      <w:pPr>
        <w:ind w:left="2232" w:hanging="360"/>
      </w:pPr>
      <w:rPr>
        <w:rFonts w:ascii="Courier New" w:hAnsi="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29">
    <w:nsid w:val="284405D6"/>
    <w:multiLevelType w:val="hybridMultilevel"/>
    <w:tmpl w:val="22B24FB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0">
    <w:nsid w:val="2944529F"/>
    <w:multiLevelType w:val="hybridMultilevel"/>
    <w:tmpl w:val="C78CFC7E"/>
    <w:lvl w:ilvl="0" w:tplc="04090001">
      <w:start w:val="1"/>
      <w:numFmt w:val="bullet"/>
      <w:lvlText w:val=""/>
      <w:lvlJc w:val="left"/>
      <w:pPr>
        <w:ind w:left="1584" w:hanging="360"/>
      </w:pPr>
      <w:rPr>
        <w:rFonts w:ascii="Symbol" w:hAnsi="Symbol" w:hint="default"/>
      </w:rPr>
    </w:lvl>
    <w:lvl w:ilvl="1" w:tplc="04090003" w:tentative="1">
      <w:start w:val="1"/>
      <w:numFmt w:val="bullet"/>
      <w:lvlText w:val="o"/>
      <w:lvlJc w:val="left"/>
      <w:pPr>
        <w:ind w:left="2304" w:hanging="360"/>
      </w:pPr>
      <w:rPr>
        <w:rFonts w:ascii="Courier New" w:hAnsi="Courier New" w:hint="default"/>
      </w:rPr>
    </w:lvl>
    <w:lvl w:ilvl="2" w:tplc="04090005" w:tentative="1">
      <w:start w:val="1"/>
      <w:numFmt w:val="bullet"/>
      <w:lvlText w:val=""/>
      <w:lvlJc w:val="left"/>
      <w:pPr>
        <w:ind w:left="3024" w:hanging="360"/>
      </w:pPr>
      <w:rPr>
        <w:rFonts w:ascii="Wingdings" w:hAnsi="Wingdings" w:hint="default"/>
      </w:rPr>
    </w:lvl>
    <w:lvl w:ilvl="3" w:tplc="04090001" w:tentative="1">
      <w:start w:val="1"/>
      <w:numFmt w:val="bullet"/>
      <w:lvlText w:val=""/>
      <w:lvlJc w:val="left"/>
      <w:pPr>
        <w:ind w:left="3744" w:hanging="360"/>
      </w:pPr>
      <w:rPr>
        <w:rFonts w:ascii="Symbol" w:hAnsi="Symbol" w:hint="default"/>
      </w:rPr>
    </w:lvl>
    <w:lvl w:ilvl="4" w:tplc="04090003" w:tentative="1">
      <w:start w:val="1"/>
      <w:numFmt w:val="bullet"/>
      <w:lvlText w:val="o"/>
      <w:lvlJc w:val="left"/>
      <w:pPr>
        <w:ind w:left="4464" w:hanging="360"/>
      </w:pPr>
      <w:rPr>
        <w:rFonts w:ascii="Courier New" w:hAnsi="Courier New" w:hint="default"/>
      </w:rPr>
    </w:lvl>
    <w:lvl w:ilvl="5" w:tplc="04090005" w:tentative="1">
      <w:start w:val="1"/>
      <w:numFmt w:val="bullet"/>
      <w:lvlText w:val=""/>
      <w:lvlJc w:val="left"/>
      <w:pPr>
        <w:ind w:left="5184" w:hanging="360"/>
      </w:pPr>
      <w:rPr>
        <w:rFonts w:ascii="Wingdings" w:hAnsi="Wingdings" w:hint="default"/>
      </w:rPr>
    </w:lvl>
    <w:lvl w:ilvl="6" w:tplc="04090001" w:tentative="1">
      <w:start w:val="1"/>
      <w:numFmt w:val="bullet"/>
      <w:lvlText w:val=""/>
      <w:lvlJc w:val="left"/>
      <w:pPr>
        <w:ind w:left="5904" w:hanging="360"/>
      </w:pPr>
      <w:rPr>
        <w:rFonts w:ascii="Symbol" w:hAnsi="Symbol" w:hint="default"/>
      </w:rPr>
    </w:lvl>
    <w:lvl w:ilvl="7" w:tplc="04090003" w:tentative="1">
      <w:start w:val="1"/>
      <w:numFmt w:val="bullet"/>
      <w:lvlText w:val="o"/>
      <w:lvlJc w:val="left"/>
      <w:pPr>
        <w:ind w:left="6624" w:hanging="360"/>
      </w:pPr>
      <w:rPr>
        <w:rFonts w:ascii="Courier New" w:hAnsi="Courier New" w:hint="default"/>
      </w:rPr>
    </w:lvl>
    <w:lvl w:ilvl="8" w:tplc="04090005" w:tentative="1">
      <w:start w:val="1"/>
      <w:numFmt w:val="bullet"/>
      <w:lvlText w:val=""/>
      <w:lvlJc w:val="left"/>
      <w:pPr>
        <w:ind w:left="7344" w:hanging="360"/>
      </w:pPr>
      <w:rPr>
        <w:rFonts w:ascii="Wingdings" w:hAnsi="Wingdings" w:hint="default"/>
      </w:rPr>
    </w:lvl>
  </w:abstractNum>
  <w:abstractNum w:abstractNumId="31">
    <w:nsid w:val="2A694A2E"/>
    <w:multiLevelType w:val="hybridMultilevel"/>
    <w:tmpl w:val="15629020"/>
    <w:lvl w:ilvl="0" w:tplc="04090001">
      <w:start w:val="1"/>
      <w:numFmt w:val="bullet"/>
      <w:lvlText w:val=""/>
      <w:lvlJc w:val="left"/>
      <w:pPr>
        <w:ind w:left="1584" w:hanging="360"/>
      </w:pPr>
      <w:rPr>
        <w:rFonts w:ascii="Symbol" w:hAnsi="Symbol" w:hint="default"/>
      </w:rPr>
    </w:lvl>
    <w:lvl w:ilvl="1" w:tplc="04090003" w:tentative="1">
      <w:start w:val="1"/>
      <w:numFmt w:val="bullet"/>
      <w:lvlText w:val="o"/>
      <w:lvlJc w:val="left"/>
      <w:pPr>
        <w:ind w:left="2304" w:hanging="360"/>
      </w:pPr>
      <w:rPr>
        <w:rFonts w:ascii="Courier New" w:hAnsi="Courier New" w:hint="default"/>
      </w:rPr>
    </w:lvl>
    <w:lvl w:ilvl="2" w:tplc="04090005" w:tentative="1">
      <w:start w:val="1"/>
      <w:numFmt w:val="bullet"/>
      <w:lvlText w:val=""/>
      <w:lvlJc w:val="left"/>
      <w:pPr>
        <w:ind w:left="3024" w:hanging="360"/>
      </w:pPr>
      <w:rPr>
        <w:rFonts w:ascii="Wingdings" w:hAnsi="Wingdings" w:hint="default"/>
      </w:rPr>
    </w:lvl>
    <w:lvl w:ilvl="3" w:tplc="04090001" w:tentative="1">
      <w:start w:val="1"/>
      <w:numFmt w:val="bullet"/>
      <w:lvlText w:val=""/>
      <w:lvlJc w:val="left"/>
      <w:pPr>
        <w:ind w:left="3744" w:hanging="360"/>
      </w:pPr>
      <w:rPr>
        <w:rFonts w:ascii="Symbol" w:hAnsi="Symbol" w:hint="default"/>
      </w:rPr>
    </w:lvl>
    <w:lvl w:ilvl="4" w:tplc="04090003" w:tentative="1">
      <w:start w:val="1"/>
      <w:numFmt w:val="bullet"/>
      <w:lvlText w:val="o"/>
      <w:lvlJc w:val="left"/>
      <w:pPr>
        <w:ind w:left="4464" w:hanging="360"/>
      </w:pPr>
      <w:rPr>
        <w:rFonts w:ascii="Courier New" w:hAnsi="Courier New" w:hint="default"/>
      </w:rPr>
    </w:lvl>
    <w:lvl w:ilvl="5" w:tplc="04090005" w:tentative="1">
      <w:start w:val="1"/>
      <w:numFmt w:val="bullet"/>
      <w:lvlText w:val=""/>
      <w:lvlJc w:val="left"/>
      <w:pPr>
        <w:ind w:left="5184" w:hanging="360"/>
      </w:pPr>
      <w:rPr>
        <w:rFonts w:ascii="Wingdings" w:hAnsi="Wingdings" w:hint="default"/>
      </w:rPr>
    </w:lvl>
    <w:lvl w:ilvl="6" w:tplc="04090001" w:tentative="1">
      <w:start w:val="1"/>
      <w:numFmt w:val="bullet"/>
      <w:lvlText w:val=""/>
      <w:lvlJc w:val="left"/>
      <w:pPr>
        <w:ind w:left="5904" w:hanging="360"/>
      </w:pPr>
      <w:rPr>
        <w:rFonts w:ascii="Symbol" w:hAnsi="Symbol" w:hint="default"/>
      </w:rPr>
    </w:lvl>
    <w:lvl w:ilvl="7" w:tplc="04090003" w:tentative="1">
      <w:start w:val="1"/>
      <w:numFmt w:val="bullet"/>
      <w:lvlText w:val="o"/>
      <w:lvlJc w:val="left"/>
      <w:pPr>
        <w:ind w:left="6624" w:hanging="360"/>
      </w:pPr>
      <w:rPr>
        <w:rFonts w:ascii="Courier New" w:hAnsi="Courier New" w:hint="default"/>
      </w:rPr>
    </w:lvl>
    <w:lvl w:ilvl="8" w:tplc="04090005" w:tentative="1">
      <w:start w:val="1"/>
      <w:numFmt w:val="bullet"/>
      <w:lvlText w:val=""/>
      <w:lvlJc w:val="left"/>
      <w:pPr>
        <w:ind w:left="7344" w:hanging="360"/>
      </w:pPr>
      <w:rPr>
        <w:rFonts w:ascii="Wingdings" w:hAnsi="Wingdings" w:hint="default"/>
      </w:rPr>
    </w:lvl>
  </w:abstractNum>
  <w:abstractNum w:abstractNumId="32">
    <w:nsid w:val="31B242BE"/>
    <w:multiLevelType w:val="hybridMultilevel"/>
    <w:tmpl w:val="5F8E3336"/>
    <w:lvl w:ilvl="0" w:tplc="0409000F">
      <w:start w:val="1"/>
      <w:numFmt w:val="decimal"/>
      <w:lvlText w:val="%1."/>
      <w:lvlJc w:val="left"/>
      <w:pPr>
        <w:ind w:left="1944" w:hanging="360"/>
      </w:pPr>
    </w:lvl>
    <w:lvl w:ilvl="1" w:tplc="04090019" w:tentative="1">
      <w:start w:val="1"/>
      <w:numFmt w:val="lowerLetter"/>
      <w:lvlText w:val="%2."/>
      <w:lvlJc w:val="left"/>
      <w:pPr>
        <w:ind w:left="2664" w:hanging="360"/>
      </w:pPr>
    </w:lvl>
    <w:lvl w:ilvl="2" w:tplc="0409001B" w:tentative="1">
      <w:start w:val="1"/>
      <w:numFmt w:val="lowerRoman"/>
      <w:lvlText w:val="%3."/>
      <w:lvlJc w:val="right"/>
      <w:pPr>
        <w:ind w:left="3384" w:hanging="180"/>
      </w:pPr>
    </w:lvl>
    <w:lvl w:ilvl="3" w:tplc="0409000F" w:tentative="1">
      <w:start w:val="1"/>
      <w:numFmt w:val="decimal"/>
      <w:lvlText w:val="%4."/>
      <w:lvlJc w:val="left"/>
      <w:pPr>
        <w:ind w:left="4104" w:hanging="360"/>
      </w:pPr>
    </w:lvl>
    <w:lvl w:ilvl="4" w:tplc="04090019" w:tentative="1">
      <w:start w:val="1"/>
      <w:numFmt w:val="lowerLetter"/>
      <w:lvlText w:val="%5."/>
      <w:lvlJc w:val="left"/>
      <w:pPr>
        <w:ind w:left="4824" w:hanging="360"/>
      </w:pPr>
    </w:lvl>
    <w:lvl w:ilvl="5" w:tplc="0409001B" w:tentative="1">
      <w:start w:val="1"/>
      <w:numFmt w:val="lowerRoman"/>
      <w:lvlText w:val="%6."/>
      <w:lvlJc w:val="right"/>
      <w:pPr>
        <w:ind w:left="5544" w:hanging="180"/>
      </w:pPr>
    </w:lvl>
    <w:lvl w:ilvl="6" w:tplc="0409000F" w:tentative="1">
      <w:start w:val="1"/>
      <w:numFmt w:val="decimal"/>
      <w:lvlText w:val="%7."/>
      <w:lvlJc w:val="left"/>
      <w:pPr>
        <w:ind w:left="6264" w:hanging="360"/>
      </w:pPr>
    </w:lvl>
    <w:lvl w:ilvl="7" w:tplc="04090019" w:tentative="1">
      <w:start w:val="1"/>
      <w:numFmt w:val="lowerLetter"/>
      <w:lvlText w:val="%8."/>
      <w:lvlJc w:val="left"/>
      <w:pPr>
        <w:ind w:left="6984" w:hanging="360"/>
      </w:pPr>
    </w:lvl>
    <w:lvl w:ilvl="8" w:tplc="0409001B" w:tentative="1">
      <w:start w:val="1"/>
      <w:numFmt w:val="lowerRoman"/>
      <w:lvlText w:val="%9."/>
      <w:lvlJc w:val="right"/>
      <w:pPr>
        <w:ind w:left="7704" w:hanging="180"/>
      </w:pPr>
    </w:lvl>
  </w:abstractNum>
  <w:abstractNum w:abstractNumId="33">
    <w:nsid w:val="33312261"/>
    <w:multiLevelType w:val="hybridMultilevel"/>
    <w:tmpl w:val="5B32E5D0"/>
    <w:lvl w:ilvl="0" w:tplc="0409000F">
      <w:start w:val="1"/>
      <w:numFmt w:val="decimal"/>
      <w:lvlText w:val="%1."/>
      <w:lvlJc w:val="left"/>
      <w:pPr>
        <w:ind w:left="1224" w:hanging="360"/>
      </w:pPr>
    </w:lvl>
    <w:lvl w:ilvl="1" w:tplc="04090019" w:tentative="1">
      <w:start w:val="1"/>
      <w:numFmt w:val="lowerLetter"/>
      <w:lvlText w:val="%2."/>
      <w:lvlJc w:val="left"/>
      <w:pPr>
        <w:ind w:left="1944" w:hanging="360"/>
      </w:pPr>
    </w:lvl>
    <w:lvl w:ilvl="2" w:tplc="0409001B" w:tentative="1">
      <w:start w:val="1"/>
      <w:numFmt w:val="lowerRoman"/>
      <w:lvlText w:val="%3."/>
      <w:lvlJc w:val="right"/>
      <w:pPr>
        <w:ind w:left="2664" w:hanging="180"/>
      </w:pPr>
    </w:lvl>
    <w:lvl w:ilvl="3" w:tplc="0409000F" w:tentative="1">
      <w:start w:val="1"/>
      <w:numFmt w:val="decimal"/>
      <w:lvlText w:val="%4."/>
      <w:lvlJc w:val="left"/>
      <w:pPr>
        <w:ind w:left="3384" w:hanging="360"/>
      </w:pPr>
    </w:lvl>
    <w:lvl w:ilvl="4" w:tplc="04090019" w:tentative="1">
      <w:start w:val="1"/>
      <w:numFmt w:val="lowerLetter"/>
      <w:lvlText w:val="%5."/>
      <w:lvlJc w:val="left"/>
      <w:pPr>
        <w:ind w:left="4104" w:hanging="360"/>
      </w:pPr>
    </w:lvl>
    <w:lvl w:ilvl="5" w:tplc="0409001B" w:tentative="1">
      <w:start w:val="1"/>
      <w:numFmt w:val="lowerRoman"/>
      <w:lvlText w:val="%6."/>
      <w:lvlJc w:val="right"/>
      <w:pPr>
        <w:ind w:left="4824" w:hanging="180"/>
      </w:pPr>
    </w:lvl>
    <w:lvl w:ilvl="6" w:tplc="0409000F" w:tentative="1">
      <w:start w:val="1"/>
      <w:numFmt w:val="decimal"/>
      <w:lvlText w:val="%7."/>
      <w:lvlJc w:val="left"/>
      <w:pPr>
        <w:ind w:left="5544" w:hanging="360"/>
      </w:pPr>
    </w:lvl>
    <w:lvl w:ilvl="7" w:tplc="04090019" w:tentative="1">
      <w:start w:val="1"/>
      <w:numFmt w:val="lowerLetter"/>
      <w:lvlText w:val="%8."/>
      <w:lvlJc w:val="left"/>
      <w:pPr>
        <w:ind w:left="6264" w:hanging="360"/>
      </w:pPr>
    </w:lvl>
    <w:lvl w:ilvl="8" w:tplc="0409001B" w:tentative="1">
      <w:start w:val="1"/>
      <w:numFmt w:val="lowerRoman"/>
      <w:lvlText w:val="%9."/>
      <w:lvlJc w:val="right"/>
      <w:pPr>
        <w:ind w:left="6984" w:hanging="180"/>
      </w:pPr>
    </w:lvl>
  </w:abstractNum>
  <w:abstractNum w:abstractNumId="34">
    <w:nsid w:val="34990DAE"/>
    <w:multiLevelType w:val="hybridMultilevel"/>
    <w:tmpl w:val="42FE567C"/>
    <w:lvl w:ilvl="0" w:tplc="0409000F">
      <w:start w:val="1"/>
      <w:numFmt w:val="decimal"/>
      <w:lvlText w:val="%1."/>
      <w:lvlJc w:val="left"/>
      <w:pPr>
        <w:ind w:left="1584" w:hanging="360"/>
      </w:pPr>
    </w:lvl>
    <w:lvl w:ilvl="1" w:tplc="04090019" w:tentative="1">
      <w:start w:val="1"/>
      <w:numFmt w:val="lowerLetter"/>
      <w:lvlText w:val="%2."/>
      <w:lvlJc w:val="left"/>
      <w:pPr>
        <w:ind w:left="2304" w:hanging="360"/>
      </w:pPr>
    </w:lvl>
    <w:lvl w:ilvl="2" w:tplc="0409001B" w:tentative="1">
      <w:start w:val="1"/>
      <w:numFmt w:val="lowerRoman"/>
      <w:lvlText w:val="%3."/>
      <w:lvlJc w:val="right"/>
      <w:pPr>
        <w:ind w:left="3024" w:hanging="180"/>
      </w:pPr>
    </w:lvl>
    <w:lvl w:ilvl="3" w:tplc="0409000F" w:tentative="1">
      <w:start w:val="1"/>
      <w:numFmt w:val="decimal"/>
      <w:lvlText w:val="%4."/>
      <w:lvlJc w:val="left"/>
      <w:pPr>
        <w:ind w:left="3744" w:hanging="360"/>
      </w:pPr>
    </w:lvl>
    <w:lvl w:ilvl="4" w:tplc="04090019" w:tentative="1">
      <w:start w:val="1"/>
      <w:numFmt w:val="lowerLetter"/>
      <w:lvlText w:val="%5."/>
      <w:lvlJc w:val="left"/>
      <w:pPr>
        <w:ind w:left="4464" w:hanging="360"/>
      </w:pPr>
    </w:lvl>
    <w:lvl w:ilvl="5" w:tplc="0409001B" w:tentative="1">
      <w:start w:val="1"/>
      <w:numFmt w:val="lowerRoman"/>
      <w:lvlText w:val="%6."/>
      <w:lvlJc w:val="right"/>
      <w:pPr>
        <w:ind w:left="5184" w:hanging="180"/>
      </w:pPr>
    </w:lvl>
    <w:lvl w:ilvl="6" w:tplc="0409000F" w:tentative="1">
      <w:start w:val="1"/>
      <w:numFmt w:val="decimal"/>
      <w:lvlText w:val="%7."/>
      <w:lvlJc w:val="left"/>
      <w:pPr>
        <w:ind w:left="5904" w:hanging="360"/>
      </w:pPr>
    </w:lvl>
    <w:lvl w:ilvl="7" w:tplc="04090019" w:tentative="1">
      <w:start w:val="1"/>
      <w:numFmt w:val="lowerLetter"/>
      <w:lvlText w:val="%8."/>
      <w:lvlJc w:val="left"/>
      <w:pPr>
        <w:ind w:left="6624" w:hanging="360"/>
      </w:pPr>
    </w:lvl>
    <w:lvl w:ilvl="8" w:tplc="0409001B" w:tentative="1">
      <w:start w:val="1"/>
      <w:numFmt w:val="lowerRoman"/>
      <w:lvlText w:val="%9."/>
      <w:lvlJc w:val="right"/>
      <w:pPr>
        <w:ind w:left="7344" w:hanging="180"/>
      </w:pPr>
    </w:lvl>
  </w:abstractNum>
  <w:abstractNum w:abstractNumId="35">
    <w:nsid w:val="39C86D8B"/>
    <w:multiLevelType w:val="hybridMultilevel"/>
    <w:tmpl w:val="846E19B4"/>
    <w:lvl w:ilvl="0" w:tplc="04090001">
      <w:start w:val="1"/>
      <w:numFmt w:val="bullet"/>
      <w:lvlText w:val=""/>
      <w:lvlJc w:val="left"/>
      <w:pPr>
        <w:ind w:left="1872" w:hanging="360"/>
      </w:pPr>
      <w:rPr>
        <w:rFonts w:ascii="Symbol" w:hAnsi="Symbol" w:hint="default"/>
      </w:rPr>
    </w:lvl>
    <w:lvl w:ilvl="1" w:tplc="04090003" w:tentative="1">
      <w:start w:val="1"/>
      <w:numFmt w:val="bullet"/>
      <w:lvlText w:val="o"/>
      <w:lvlJc w:val="left"/>
      <w:pPr>
        <w:ind w:left="2592" w:hanging="360"/>
      </w:pPr>
      <w:rPr>
        <w:rFonts w:ascii="Courier New" w:hAnsi="Courier New" w:hint="default"/>
      </w:rPr>
    </w:lvl>
    <w:lvl w:ilvl="2" w:tplc="04090005" w:tentative="1">
      <w:start w:val="1"/>
      <w:numFmt w:val="bullet"/>
      <w:lvlText w:val=""/>
      <w:lvlJc w:val="left"/>
      <w:pPr>
        <w:ind w:left="3312" w:hanging="360"/>
      </w:pPr>
      <w:rPr>
        <w:rFonts w:ascii="Wingdings" w:hAnsi="Wingdings" w:hint="default"/>
      </w:rPr>
    </w:lvl>
    <w:lvl w:ilvl="3" w:tplc="04090001" w:tentative="1">
      <w:start w:val="1"/>
      <w:numFmt w:val="bullet"/>
      <w:lvlText w:val=""/>
      <w:lvlJc w:val="left"/>
      <w:pPr>
        <w:ind w:left="4032" w:hanging="360"/>
      </w:pPr>
      <w:rPr>
        <w:rFonts w:ascii="Symbol" w:hAnsi="Symbol" w:hint="default"/>
      </w:rPr>
    </w:lvl>
    <w:lvl w:ilvl="4" w:tplc="04090003" w:tentative="1">
      <w:start w:val="1"/>
      <w:numFmt w:val="bullet"/>
      <w:lvlText w:val="o"/>
      <w:lvlJc w:val="left"/>
      <w:pPr>
        <w:ind w:left="4752" w:hanging="360"/>
      </w:pPr>
      <w:rPr>
        <w:rFonts w:ascii="Courier New" w:hAnsi="Courier New" w:hint="default"/>
      </w:rPr>
    </w:lvl>
    <w:lvl w:ilvl="5" w:tplc="04090005" w:tentative="1">
      <w:start w:val="1"/>
      <w:numFmt w:val="bullet"/>
      <w:lvlText w:val=""/>
      <w:lvlJc w:val="left"/>
      <w:pPr>
        <w:ind w:left="5472" w:hanging="360"/>
      </w:pPr>
      <w:rPr>
        <w:rFonts w:ascii="Wingdings" w:hAnsi="Wingdings" w:hint="default"/>
      </w:rPr>
    </w:lvl>
    <w:lvl w:ilvl="6" w:tplc="04090001" w:tentative="1">
      <w:start w:val="1"/>
      <w:numFmt w:val="bullet"/>
      <w:lvlText w:val=""/>
      <w:lvlJc w:val="left"/>
      <w:pPr>
        <w:ind w:left="6192" w:hanging="360"/>
      </w:pPr>
      <w:rPr>
        <w:rFonts w:ascii="Symbol" w:hAnsi="Symbol" w:hint="default"/>
      </w:rPr>
    </w:lvl>
    <w:lvl w:ilvl="7" w:tplc="04090003" w:tentative="1">
      <w:start w:val="1"/>
      <w:numFmt w:val="bullet"/>
      <w:lvlText w:val="o"/>
      <w:lvlJc w:val="left"/>
      <w:pPr>
        <w:ind w:left="6912" w:hanging="360"/>
      </w:pPr>
      <w:rPr>
        <w:rFonts w:ascii="Courier New" w:hAnsi="Courier New" w:hint="default"/>
      </w:rPr>
    </w:lvl>
    <w:lvl w:ilvl="8" w:tplc="04090005" w:tentative="1">
      <w:start w:val="1"/>
      <w:numFmt w:val="bullet"/>
      <w:lvlText w:val=""/>
      <w:lvlJc w:val="left"/>
      <w:pPr>
        <w:ind w:left="7632" w:hanging="360"/>
      </w:pPr>
      <w:rPr>
        <w:rFonts w:ascii="Wingdings" w:hAnsi="Wingdings" w:hint="default"/>
      </w:rPr>
    </w:lvl>
  </w:abstractNum>
  <w:abstractNum w:abstractNumId="36">
    <w:nsid w:val="3D0A5C13"/>
    <w:multiLevelType w:val="hybridMultilevel"/>
    <w:tmpl w:val="38EC30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nsid w:val="3DA0604C"/>
    <w:multiLevelType w:val="hybridMultilevel"/>
    <w:tmpl w:val="415A9892"/>
    <w:lvl w:ilvl="0" w:tplc="0409000F">
      <w:start w:val="1"/>
      <w:numFmt w:val="decimal"/>
      <w:lvlText w:val="%1."/>
      <w:lvlJc w:val="left"/>
      <w:pPr>
        <w:ind w:left="1872" w:hanging="360"/>
      </w:pPr>
    </w:lvl>
    <w:lvl w:ilvl="1" w:tplc="04090019" w:tentative="1">
      <w:start w:val="1"/>
      <w:numFmt w:val="lowerLetter"/>
      <w:lvlText w:val="%2."/>
      <w:lvlJc w:val="left"/>
      <w:pPr>
        <w:ind w:left="2592" w:hanging="360"/>
      </w:pPr>
    </w:lvl>
    <w:lvl w:ilvl="2" w:tplc="0409001B" w:tentative="1">
      <w:start w:val="1"/>
      <w:numFmt w:val="lowerRoman"/>
      <w:lvlText w:val="%3."/>
      <w:lvlJc w:val="right"/>
      <w:pPr>
        <w:ind w:left="3312" w:hanging="180"/>
      </w:pPr>
    </w:lvl>
    <w:lvl w:ilvl="3" w:tplc="0409000F" w:tentative="1">
      <w:start w:val="1"/>
      <w:numFmt w:val="decimal"/>
      <w:lvlText w:val="%4."/>
      <w:lvlJc w:val="left"/>
      <w:pPr>
        <w:ind w:left="4032" w:hanging="360"/>
      </w:pPr>
    </w:lvl>
    <w:lvl w:ilvl="4" w:tplc="04090019" w:tentative="1">
      <w:start w:val="1"/>
      <w:numFmt w:val="lowerLetter"/>
      <w:lvlText w:val="%5."/>
      <w:lvlJc w:val="left"/>
      <w:pPr>
        <w:ind w:left="4752" w:hanging="360"/>
      </w:pPr>
    </w:lvl>
    <w:lvl w:ilvl="5" w:tplc="0409001B" w:tentative="1">
      <w:start w:val="1"/>
      <w:numFmt w:val="lowerRoman"/>
      <w:lvlText w:val="%6."/>
      <w:lvlJc w:val="right"/>
      <w:pPr>
        <w:ind w:left="5472" w:hanging="180"/>
      </w:pPr>
    </w:lvl>
    <w:lvl w:ilvl="6" w:tplc="0409000F" w:tentative="1">
      <w:start w:val="1"/>
      <w:numFmt w:val="decimal"/>
      <w:lvlText w:val="%7."/>
      <w:lvlJc w:val="left"/>
      <w:pPr>
        <w:ind w:left="6192" w:hanging="360"/>
      </w:pPr>
    </w:lvl>
    <w:lvl w:ilvl="7" w:tplc="04090019" w:tentative="1">
      <w:start w:val="1"/>
      <w:numFmt w:val="lowerLetter"/>
      <w:lvlText w:val="%8."/>
      <w:lvlJc w:val="left"/>
      <w:pPr>
        <w:ind w:left="6912" w:hanging="360"/>
      </w:pPr>
    </w:lvl>
    <w:lvl w:ilvl="8" w:tplc="0409001B" w:tentative="1">
      <w:start w:val="1"/>
      <w:numFmt w:val="lowerRoman"/>
      <w:lvlText w:val="%9."/>
      <w:lvlJc w:val="right"/>
      <w:pPr>
        <w:ind w:left="7632" w:hanging="180"/>
      </w:pPr>
    </w:lvl>
  </w:abstractNum>
  <w:abstractNum w:abstractNumId="38">
    <w:nsid w:val="3E0913A1"/>
    <w:multiLevelType w:val="hybridMultilevel"/>
    <w:tmpl w:val="77545E9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nsid w:val="3F87708E"/>
    <w:multiLevelType w:val="hybridMultilevel"/>
    <w:tmpl w:val="74BE048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0">
    <w:nsid w:val="40B0730A"/>
    <w:multiLevelType w:val="hybridMultilevel"/>
    <w:tmpl w:val="451A670C"/>
    <w:lvl w:ilvl="0" w:tplc="04090001">
      <w:start w:val="1"/>
      <w:numFmt w:val="bullet"/>
      <w:lvlText w:val=""/>
      <w:lvlJc w:val="left"/>
      <w:pPr>
        <w:ind w:left="1512" w:hanging="360"/>
      </w:pPr>
      <w:rPr>
        <w:rFonts w:ascii="Symbol" w:hAnsi="Symbol" w:hint="default"/>
      </w:rPr>
    </w:lvl>
    <w:lvl w:ilvl="1" w:tplc="04090019" w:tentative="1">
      <w:start w:val="1"/>
      <w:numFmt w:val="lowerLetter"/>
      <w:lvlText w:val="%2."/>
      <w:lvlJc w:val="left"/>
      <w:pPr>
        <w:ind w:left="2592" w:hanging="360"/>
      </w:pPr>
    </w:lvl>
    <w:lvl w:ilvl="2" w:tplc="0409001B" w:tentative="1">
      <w:start w:val="1"/>
      <w:numFmt w:val="lowerRoman"/>
      <w:lvlText w:val="%3."/>
      <w:lvlJc w:val="right"/>
      <w:pPr>
        <w:ind w:left="3312" w:hanging="180"/>
      </w:pPr>
    </w:lvl>
    <w:lvl w:ilvl="3" w:tplc="0409000F" w:tentative="1">
      <w:start w:val="1"/>
      <w:numFmt w:val="decimal"/>
      <w:lvlText w:val="%4."/>
      <w:lvlJc w:val="left"/>
      <w:pPr>
        <w:ind w:left="4032" w:hanging="360"/>
      </w:pPr>
    </w:lvl>
    <w:lvl w:ilvl="4" w:tplc="04090019" w:tentative="1">
      <w:start w:val="1"/>
      <w:numFmt w:val="lowerLetter"/>
      <w:lvlText w:val="%5."/>
      <w:lvlJc w:val="left"/>
      <w:pPr>
        <w:ind w:left="4752" w:hanging="360"/>
      </w:pPr>
    </w:lvl>
    <w:lvl w:ilvl="5" w:tplc="0409001B" w:tentative="1">
      <w:start w:val="1"/>
      <w:numFmt w:val="lowerRoman"/>
      <w:lvlText w:val="%6."/>
      <w:lvlJc w:val="right"/>
      <w:pPr>
        <w:ind w:left="5472" w:hanging="180"/>
      </w:pPr>
    </w:lvl>
    <w:lvl w:ilvl="6" w:tplc="0409000F" w:tentative="1">
      <w:start w:val="1"/>
      <w:numFmt w:val="decimal"/>
      <w:lvlText w:val="%7."/>
      <w:lvlJc w:val="left"/>
      <w:pPr>
        <w:ind w:left="6192" w:hanging="360"/>
      </w:pPr>
    </w:lvl>
    <w:lvl w:ilvl="7" w:tplc="04090019" w:tentative="1">
      <w:start w:val="1"/>
      <w:numFmt w:val="lowerLetter"/>
      <w:lvlText w:val="%8."/>
      <w:lvlJc w:val="left"/>
      <w:pPr>
        <w:ind w:left="6912" w:hanging="360"/>
      </w:pPr>
    </w:lvl>
    <w:lvl w:ilvl="8" w:tplc="0409001B" w:tentative="1">
      <w:start w:val="1"/>
      <w:numFmt w:val="lowerRoman"/>
      <w:lvlText w:val="%9."/>
      <w:lvlJc w:val="right"/>
      <w:pPr>
        <w:ind w:left="7632" w:hanging="180"/>
      </w:pPr>
    </w:lvl>
  </w:abstractNum>
  <w:abstractNum w:abstractNumId="41">
    <w:nsid w:val="44A82856"/>
    <w:multiLevelType w:val="hybridMultilevel"/>
    <w:tmpl w:val="F6E8ECE4"/>
    <w:lvl w:ilvl="0" w:tplc="94C0EF38">
      <w:start w:val="1"/>
      <w:numFmt w:val="decimal"/>
      <w:lvlText w:val="%1."/>
      <w:lvlJc w:val="left"/>
      <w:pPr>
        <w:ind w:left="1224" w:hanging="360"/>
      </w:pPr>
      <w:rPr>
        <w:rFonts w:hint="default"/>
      </w:rPr>
    </w:lvl>
    <w:lvl w:ilvl="1" w:tplc="04090019" w:tentative="1">
      <w:start w:val="1"/>
      <w:numFmt w:val="lowerLetter"/>
      <w:lvlText w:val="%2."/>
      <w:lvlJc w:val="left"/>
      <w:pPr>
        <w:ind w:left="1944" w:hanging="360"/>
      </w:pPr>
    </w:lvl>
    <w:lvl w:ilvl="2" w:tplc="0409001B" w:tentative="1">
      <w:start w:val="1"/>
      <w:numFmt w:val="lowerRoman"/>
      <w:lvlText w:val="%3."/>
      <w:lvlJc w:val="right"/>
      <w:pPr>
        <w:ind w:left="2664" w:hanging="180"/>
      </w:pPr>
    </w:lvl>
    <w:lvl w:ilvl="3" w:tplc="0409000F" w:tentative="1">
      <w:start w:val="1"/>
      <w:numFmt w:val="decimal"/>
      <w:lvlText w:val="%4."/>
      <w:lvlJc w:val="left"/>
      <w:pPr>
        <w:ind w:left="3384" w:hanging="360"/>
      </w:pPr>
    </w:lvl>
    <w:lvl w:ilvl="4" w:tplc="04090019" w:tentative="1">
      <w:start w:val="1"/>
      <w:numFmt w:val="lowerLetter"/>
      <w:lvlText w:val="%5."/>
      <w:lvlJc w:val="left"/>
      <w:pPr>
        <w:ind w:left="4104" w:hanging="360"/>
      </w:pPr>
    </w:lvl>
    <w:lvl w:ilvl="5" w:tplc="0409001B" w:tentative="1">
      <w:start w:val="1"/>
      <w:numFmt w:val="lowerRoman"/>
      <w:lvlText w:val="%6."/>
      <w:lvlJc w:val="right"/>
      <w:pPr>
        <w:ind w:left="4824" w:hanging="180"/>
      </w:pPr>
    </w:lvl>
    <w:lvl w:ilvl="6" w:tplc="0409000F" w:tentative="1">
      <w:start w:val="1"/>
      <w:numFmt w:val="decimal"/>
      <w:lvlText w:val="%7."/>
      <w:lvlJc w:val="left"/>
      <w:pPr>
        <w:ind w:left="5544" w:hanging="360"/>
      </w:pPr>
    </w:lvl>
    <w:lvl w:ilvl="7" w:tplc="04090019" w:tentative="1">
      <w:start w:val="1"/>
      <w:numFmt w:val="lowerLetter"/>
      <w:lvlText w:val="%8."/>
      <w:lvlJc w:val="left"/>
      <w:pPr>
        <w:ind w:left="6264" w:hanging="360"/>
      </w:pPr>
    </w:lvl>
    <w:lvl w:ilvl="8" w:tplc="0409001B" w:tentative="1">
      <w:start w:val="1"/>
      <w:numFmt w:val="lowerRoman"/>
      <w:lvlText w:val="%9."/>
      <w:lvlJc w:val="right"/>
      <w:pPr>
        <w:ind w:left="6984" w:hanging="180"/>
      </w:pPr>
    </w:lvl>
  </w:abstractNum>
  <w:abstractNum w:abstractNumId="42">
    <w:nsid w:val="44C56FB2"/>
    <w:multiLevelType w:val="hybridMultilevel"/>
    <w:tmpl w:val="B876FB8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3">
    <w:nsid w:val="46E8687C"/>
    <w:multiLevelType w:val="hybridMultilevel"/>
    <w:tmpl w:val="46E8C9B6"/>
    <w:lvl w:ilvl="0" w:tplc="0409000F">
      <w:start w:val="1"/>
      <w:numFmt w:val="decimal"/>
      <w:lvlText w:val="%1."/>
      <w:lvlJc w:val="left"/>
      <w:pPr>
        <w:ind w:left="1584" w:hanging="360"/>
      </w:pPr>
    </w:lvl>
    <w:lvl w:ilvl="1" w:tplc="04090019" w:tentative="1">
      <w:start w:val="1"/>
      <w:numFmt w:val="lowerLetter"/>
      <w:lvlText w:val="%2."/>
      <w:lvlJc w:val="left"/>
      <w:pPr>
        <w:ind w:left="2304" w:hanging="360"/>
      </w:pPr>
    </w:lvl>
    <w:lvl w:ilvl="2" w:tplc="0409001B" w:tentative="1">
      <w:start w:val="1"/>
      <w:numFmt w:val="lowerRoman"/>
      <w:lvlText w:val="%3."/>
      <w:lvlJc w:val="right"/>
      <w:pPr>
        <w:ind w:left="3024" w:hanging="180"/>
      </w:pPr>
    </w:lvl>
    <w:lvl w:ilvl="3" w:tplc="0409000F" w:tentative="1">
      <w:start w:val="1"/>
      <w:numFmt w:val="decimal"/>
      <w:lvlText w:val="%4."/>
      <w:lvlJc w:val="left"/>
      <w:pPr>
        <w:ind w:left="3744" w:hanging="360"/>
      </w:pPr>
    </w:lvl>
    <w:lvl w:ilvl="4" w:tplc="04090019" w:tentative="1">
      <w:start w:val="1"/>
      <w:numFmt w:val="lowerLetter"/>
      <w:lvlText w:val="%5."/>
      <w:lvlJc w:val="left"/>
      <w:pPr>
        <w:ind w:left="4464" w:hanging="360"/>
      </w:pPr>
    </w:lvl>
    <w:lvl w:ilvl="5" w:tplc="0409001B" w:tentative="1">
      <w:start w:val="1"/>
      <w:numFmt w:val="lowerRoman"/>
      <w:lvlText w:val="%6."/>
      <w:lvlJc w:val="right"/>
      <w:pPr>
        <w:ind w:left="5184" w:hanging="180"/>
      </w:pPr>
    </w:lvl>
    <w:lvl w:ilvl="6" w:tplc="0409000F" w:tentative="1">
      <w:start w:val="1"/>
      <w:numFmt w:val="decimal"/>
      <w:lvlText w:val="%7."/>
      <w:lvlJc w:val="left"/>
      <w:pPr>
        <w:ind w:left="5904" w:hanging="360"/>
      </w:pPr>
    </w:lvl>
    <w:lvl w:ilvl="7" w:tplc="04090019" w:tentative="1">
      <w:start w:val="1"/>
      <w:numFmt w:val="lowerLetter"/>
      <w:lvlText w:val="%8."/>
      <w:lvlJc w:val="left"/>
      <w:pPr>
        <w:ind w:left="6624" w:hanging="360"/>
      </w:pPr>
    </w:lvl>
    <w:lvl w:ilvl="8" w:tplc="0409001B" w:tentative="1">
      <w:start w:val="1"/>
      <w:numFmt w:val="lowerRoman"/>
      <w:lvlText w:val="%9."/>
      <w:lvlJc w:val="right"/>
      <w:pPr>
        <w:ind w:left="7344" w:hanging="180"/>
      </w:pPr>
    </w:lvl>
  </w:abstractNum>
  <w:abstractNum w:abstractNumId="44">
    <w:nsid w:val="47E015F7"/>
    <w:multiLevelType w:val="hybridMultilevel"/>
    <w:tmpl w:val="9D2E662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5">
    <w:nsid w:val="49987EE4"/>
    <w:multiLevelType w:val="hybridMultilevel"/>
    <w:tmpl w:val="754A30F4"/>
    <w:lvl w:ilvl="0" w:tplc="0409000F">
      <w:start w:val="1"/>
      <w:numFmt w:val="decimal"/>
      <w:lvlText w:val="%1."/>
      <w:lvlJc w:val="left"/>
      <w:pPr>
        <w:ind w:left="1584" w:hanging="360"/>
      </w:pPr>
    </w:lvl>
    <w:lvl w:ilvl="1" w:tplc="04090019" w:tentative="1">
      <w:start w:val="1"/>
      <w:numFmt w:val="lowerLetter"/>
      <w:lvlText w:val="%2."/>
      <w:lvlJc w:val="left"/>
      <w:pPr>
        <w:ind w:left="2304" w:hanging="360"/>
      </w:pPr>
    </w:lvl>
    <w:lvl w:ilvl="2" w:tplc="0409001B" w:tentative="1">
      <w:start w:val="1"/>
      <w:numFmt w:val="lowerRoman"/>
      <w:lvlText w:val="%3."/>
      <w:lvlJc w:val="right"/>
      <w:pPr>
        <w:ind w:left="3024" w:hanging="180"/>
      </w:pPr>
    </w:lvl>
    <w:lvl w:ilvl="3" w:tplc="0409000F" w:tentative="1">
      <w:start w:val="1"/>
      <w:numFmt w:val="decimal"/>
      <w:lvlText w:val="%4."/>
      <w:lvlJc w:val="left"/>
      <w:pPr>
        <w:ind w:left="3744" w:hanging="360"/>
      </w:pPr>
    </w:lvl>
    <w:lvl w:ilvl="4" w:tplc="04090019" w:tentative="1">
      <w:start w:val="1"/>
      <w:numFmt w:val="lowerLetter"/>
      <w:lvlText w:val="%5."/>
      <w:lvlJc w:val="left"/>
      <w:pPr>
        <w:ind w:left="4464" w:hanging="360"/>
      </w:pPr>
    </w:lvl>
    <w:lvl w:ilvl="5" w:tplc="0409001B" w:tentative="1">
      <w:start w:val="1"/>
      <w:numFmt w:val="lowerRoman"/>
      <w:lvlText w:val="%6."/>
      <w:lvlJc w:val="right"/>
      <w:pPr>
        <w:ind w:left="5184" w:hanging="180"/>
      </w:pPr>
    </w:lvl>
    <w:lvl w:ilvl="6" w:tplc="0409000F" w:tentative="1">
      <w:start w:val="1"/>
      <w:numFmt w:val="decimal"/>
      <w:lvlText w:val="%7."/>
      <w:lvlJc w:val="left"/>
      <w:pPr>
        <w:ind w:left="5904" w:hanging="360"/>
      </w:pPr>
    </w:lvl>
    <w:lvl w:ilvl="7" w:tplc="04090019" w:tentative="1">
      <w:start w:val="1"/>
      <w:numFmt w:val="lowerLetter"/>
      <w:lvlText w:val="%8."/>
      <w:lvlJc w:val="left"/>
      <w:pPr>
        <w:ind w:left="6624" w:hanging="360"/>
      </w:pPr>
    </w:lvl>
    <w:lvl w:ilvl="8" w:tplc="0409001B" w:tentative="1">
      <w:start w:val="1"/>
      <w:numFmt w:val="lowerRoman"/>
      <w:lvlText w:val="%9."/>
      <w:lvlJc w:val="right"/>
      <w:pPr>
        <w:ind w:left="7344" w:hanging="180"/>
      </w:pPr>
    </w:lvl>
  </w:abstractNum>
  <w:abstractNum w:abstractNumId="46">
    <w:nsid w:val="4CA8120A"/>
    <w:multiLevelType w:val="hybridMultilevel"/>
    <w:tmpl w:val="0DAC05B2"/>
    <w:lvl w:ilvl="0" w:tplc="07048426">
      <w:numFmt w:val="bullet"/>
      <w:lvlText w:val="-"/>
      <w:lvlJc w:val="left"/>
      <w:pPr>
        <w:ind w:left="720" w:hanging="360"/>
      </w:pPr>
      <w:rPr>
        <w:rFonts w:ascii="Helvetica Neue Light" w:eastAsia="Times New Roman" w:hAnsi="Helvetica Neue Light"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4D9C1C00"/>
    <w:multiLevelType w:val="hybridMultilevel"/>
    <w:tmpl w:val="74BE0480"/>
    <w:lvl w:ilvl="0" w:tplc="0409000F">
      <w:start w:val="1"/>
      <w:numFmt w:val="decimal"/>
      <w:lvlText w:val="%1."/>
      <w:lvlJc w:val="left"/>
      <w:pPr>
        <w:ind w:left="1584" w:hanging="360"/>
      </w:pPr>
    </w:lvl>
    <w:lvl w:ilvl="1" w:tplc="04090019">
      <w:start w:val="1"/>
      <w:numFmt w:val="lowerLetter"/>
      <w:lvlText w:val="%2."/>
      <w:lvlJc w:val="left"/>
      <w:pPr>
        <w:ind w:left="2304" w:hanging="360"/>
      </w:pPr>
    </w:lvl>
    <w:lvl w:ilvl="2" w:tplc="0409001B" w:tentative="1">
      <w:start w:val="1"/>
      <w:numFmt w:val="lowerRoman"/>
      <w:lvlText w:val="%3."/>
      <w:lvlJc w:val="right"/>
      <w:pPr>
        <w:ind w:left="3024" w:hanging="180"/>
      </w:pPr>
    </w:lvl>
    <w:lvl w:ilvl="3" w:tplc="0409000F" w:tentative="1">
      <w:start w:val="1"/>
      <w:numFmt w:val="decimal"/>
      <w:lvlText w:val="%4."/>
      <w:lvlJc w:val="left"/>
      <w:pPr>
        <w:ind w:left="3744" w:hanging="360"/>
      </w:pPr>
    </w:lvl>
    <w:lvl w:ilvl="4" w:tplc="04090019" w:tentative="1">
      <w:start w:val="1"/>
      <w:numFmt w:val="lowerLetter"/>
      <w:lvlText w:val="%5."/>
      <w:lvlJc w:val="left"/>
      <w:pPr>
        <w:ind w:left="4464" w:hanging="360"/>
      </w:pPr>
    </w:lvl>
    <w:lvl w:ilvl="5" w:tplc="0409001B" w:tentative="1">
      <w:start w:val="1"/>
      <w:numFmt w:val="lowerRoman"/>
      <w:lvlText w:val="%6."/>
      <w:lvlJc w:val="right"/>
      <w:pPr>
        <w:ind w:left="5184" w:hanging="180"/>
      </w:pPr>
    </w:lvl>
    <w:lvl w:ilvl="6" w:tplc="0409000F" w:tentative="1">
      <w:start w:val="1"/>
      <w:numFmt w:val="decimal"/>
      <w:lvlText w:val="%7."/>
      <w:lvlJc w:val="left"/>
      <w:pPr>
        <w:ind w:left="5904" w:hanging="360"/>
      </w:pPr>
    </w:lvl>
    <w:lvl w:ilvl="7" w:tplc="04090019" w:tentative="1">
      <w:start w:val="1"/>
      <w:numFmt w:val="lowerLetter"/>
      <w:lvlText w:val="%8."/>
      <w:lvlJc w:val="left"/>
      <w:pPr>
        <w:ind w:left="6624" w:hanging="360"/>
      </w:pPr>
    </w:lvl>
    <w:lvl w:ilvl="8" w:tplc="0409001B" w:tentative="1">
      <w:start w:val="1"/>
      <w:numFmt w:val="lowerRoman"/>
      <w:lvlText w:val="%9."/>
      <w:lvlJc w:val="right"/>
      <w:pPr>
        <w:ind w:left="7344" w:hanging="180"/>
      </w:pPr>
    </w:lvl>
  </w:abstractNum>
  <w:abstractNum w:abstractNumId="48">
    <w:nsid w:val="4EC366E3"/>
    <w:multiLevelType w:val="hybridMultilevel"/>
    <w:tmpl w:val="03C613F2"/>
    <w:lvl w:ilvl="0" w:tplc="A37435EA">
      <w:numFmt w:val="bullet"/>
      <w:lvlText w:val=""/>
      <w:lvlJc w:val="left"/>
      <w:pPr>
        <w:ind w:left="1224" w:hanging="360"/>
      </w:pPr>
      <w:rPr>
        <w:rFonts w:ascii="Wingdings" w:eastAsia="Times New Roman" w:hAnsi="Wingdings" w:cs="Times New Roman" w:hint="default"/>
      </w:rPr>
    </w:lvl>
    <w:lvl w:ilvl="1" w:tplc="04090003">
      <w:start w:val="1"/>
      <w:numFmt w:val="bullet"/>
      <w:lvlText w:val="o"/>
      <w:lvlJc w:val="left"/>
      <w:pPr>
        <w:ind w:left="1944" w:hanging="360"/>
      </w:pPr>
      <w:rPr>
        <w:rFonts w:ascii="Courier New" w:hAnsi="Courier New" w:hint="default"/>
      </w:rPr>
    </w:lvl>
    <w:lvl w:ilvl="2" w:tplc="04090005" w:tentative="1">
      <w:start w:val="1"/>
      <w:numFmt w:val="bullet"/>
      <w:lvlText w:val=""/>
      <w:lvlJc w:val="left"/>
      <w:pPr>
        <w:ind w:left="2664" w:hanging="360"/>
      </w:pPr>
      <w:rPr>
        <w:rFonts w:ascii="Wingdings" w:hAnsi="Wingdings" w:hint="default"/>
      </w:rPr>
    </w:lvl>
    <w:lvl w:ilvl="3" w:tplc="04090001" w:tentative="1">
      <w:start w:val="1"/>
      <w:numFmt w:val="bullet"/>
      <w:lvlText w:val=""/>
      <w:lvlJc w:val="left"/>
      <w:pPr>
        <w:ind w:left="3384" w:hanging="360"/>
      </w:pPr>
      <w:rPr>
        <w:rFonts w:ascii="Symbol" w:hAnsi="Symbol" w:hint="default"/>
      </w:rPr>
    </w:lvl>
    <w:lvl w:ilvl="4" w:tplc="04090003" w:tentative="1">
      <w:start w:val="1"/>
      <w:numFmt w:val="bullet"/>
      <w:lvlText w:val="o"/>
      <w:lvlJc w:val="left"/>
      <w:pPr>
        <w:ind w:left="4104" w:hanging="360"/>
      </w:pPr>
      <w:rPr>
        <w:rFonts w:ascii="Courier New" w:hAnsi="Courier New" w:hint="default"/>
      </w:rPr>
    </w:lvl>
    <w:lvl w:ilvl="5" w:tplc="04090005" w:tentative="1">
      <w:start w:val="1"/>
      <w:numFmt w:val="bullet"/>
      <w:lvlText w:val=""/>
      <w:lvlJc w:val="left"/>
      <w:pPr>
        <w:ind w:left="4824" w:hanging="360"/>
      </w:pPr>
      <w:rPr>
        <w:rFonts w:ascii="Wingdings" w:hAnsi="Wingdings" w:hint="default"/>
      </w:rPr>
    </w:lvl>
    <w:lvl w:ilvl="6" w:tplc="04090001" w:tentative="1">
      <w:start w:val="1"/>
      <w:numFmt w:val="bullet"/>
      <w:lvlText w:val=""/>
      <w:lvlJc w:val="left"/>
      <w:pPr>
        <w:ind w:left="5544" w:hanging="360"/>
      </w:pPr>
      <w:rPr>
        <w:rFonts w:ascii="Symbol" w:hAnsi="Symbol" w:hint="default"/>
      </w:rPr>
    </w:lvl>
    <w:lvl w:ilvl="7" w:tplc="04090003" w:tentative="1">
      <w:start w:val="1"/>
      <w:numFmt w:val="bullet"/>
      <w:lvlText w:val="o"/>
      <w:lvlJc w:val="left"/>
      <w:pPr>
        <w:ind w:left="6264" w:hanging="360"/>
      </w:pPr>
      <w:rPr>
        <w:rFonts w:ascii="Courier New" w:hAnsi="Courier New" w:hint="default"/>
      </w:rPr>
    </w:lvl>
    <w:lvl w:ilvl="8" w:tplc="04090005" w:tentative="1">
      <w:start w:val="1"/>
      <w:numFmt w:val="bullet"/>
      <w:lvlText w:val=""/>
      <w:lvlJc w:val="left"/>
      <w:pPr>
        <w:ind w:left="6984" w:hanging="360"/>
      </w:pPr>
      <w:rPr>
        <w:rFonts w:ascii="Wingdings" w:hAnsi="Wingdings" w:hint="default"/>
      </w:rPr>
    </w:lvl>
  </w:abstractNum>
  <w:abstractNum w:abstractNumId="49">
    <w:nsid w:val="51F2778C"/>
    <w:multiLevelType w:val="hybridMultilevel"/>
    <w:tmpl w:val="E51CE4A2"/>
    <w:lvl w:ilvl="0" w:tplc="0409000F">
      <w:start w:val="1"/>
      <w:numFmt w:val="decimal"/>
      <w:lvlText w:val="%1."/>
      <w:lvlJc w:val="left"/>
      <w:pPr>
        <w:ind w:left="1584" w:hanging="360"/>
      </w:pPr>
    </w:lvl>
    <w:lvl w:ilvl="1" w:tplc="04090019">
      <w:start w:val="1"/>
      <w:numFmt w:val="lowerLetter"/>
      <w:lvlText w:val="%2."/>
      <w:lvlJc w:val="left"/>
      <w:pPr>
        <w:ind w:left="2304" w:hanging="360"/>
      </w:pPr>
    </w:lvl>
    <w:lvl w:ilvl="2" w:tplc="0409001B" w:tentative="1">
      <w:start w:val="1"/>
      <w:numFmt w:val="lowerRoman"/>
      <w:lvlText w:val="%3."/>
      <w:lvlJc w:val="right"/>
      <w:pPr>
        <w:ind w:left="3024" w:hanging="180"/>
      </w:pPr>
    </w:lvl>
    <w:lvl w:ilvl="3" w:tplc="0409000F" w:tentative="1">
      <w:start w:val="1"/>
      <w:numFmt w:val="decimal"/>
      <w:lvlText w:val="%4."/>
      <w:lvlJc w:val="left"/>
      <w:pPr>
        <w:ind w:left="3744" w:hanging="360"/>
      </w:pPr>
    </w:lvl>
    <w:lvl w:ilvl="4" w:tplc="04090019" w:tentative="1">
      <w:start w:val="1"/>
      <w:numFmt w:val="lowerLetter"/>
      <w:lvlText w:val="%5."/>
      <w:lvlJc w:val="left"/>
      <w:pPr>
        <w:ind w:left="4464" w:hanging="360"/>
      </w:pPr>
    </w:lvl>
    <w:lvl w:ilvl="5" w:tplc="0409001B" w:tentative="1">
      <w:start w:val="1"/>
      <w:numFmt w:val="lowerRoman"/>
      <w:lvlText w:val="%6."/>
      <w:lvlJc w:val="right"/>
      <w:pPr>
        <w:ind w:left="5184" w:hanging="180"/>
      </w:pPr>
    </w:lvl>
    <w:lvl w:ilvl="6" w:tplc="0409000F" w:tentative="1">
      <w:start w:val="1"/>
      <w:numFmt w:val="decimal"/>
      <w:lvlText w:val="%7."/>
      <w:lvlJc w:val="left"/>
      <w:pPr>
        <w:ind w:left="5904" w:hanging="360"/>
      </w:pPr>
    </w:lvl>
    <w:lvl w:ilvl="7" w:tplc="04090019" w:tentative="1">
      <w:start w:val="1"/>
      <w:numFmt w:val="lowerLetter"/>
      <w:lvlText w:val="%8."/>
      <w:lvlJc w:val="left"/>
      <w:pPr>
        <w:ind w:left="6624" w:hanging="360"/>
      </w:pPr>
    </w:lvl>
    <w:lvl w:ilvl="8" w:tplc="0409001B" w:tentative="1">
      <w:start w:val="1"/>
      <w:numFmt w:val="lowerRoman"/>
      <w:lvlText w:val="%9."/>
      <w:lvlJc w:val="right"/>
      <w:pPr>
        <w:ind w:left="7344" w:hanging="180"/>
      </w:pPr>
    </w:lvl>
  </w:abstractNum>
  <w:abstractNum w:abstractNumId="50">
    <w:nsid w:val="53827837"/>
    <w:multiLevelType w:val="hybridMultilevel"/>
    <w:tmpl w:val="AF585B8E"/>
    <w:lvl w:ilvl="0" w:tplc="033C7554">
      <w:start w:val="1"/>
      <w:numFmt w:val="decimal"/>
      <w:lvlText w:val="%1."/>
      <w:lvlJc w:val="left"/>
      <w:pPr>
        <w:ind w:left="1224" w:hanging="360"/>
      </w:pPr>
      <w:rPr>
        <w:rFonts w:hint="default"/>
      </w:rPr>
    </w:lvl>
    <w:lvl w:ilvl="1" w:tplc="04090019" w:tentative="1">
      <w:start w:val="1"/>
      <w:numFmt w:val="lowerLetter"/>
      <w:lvlText w:val="%2."/>
      <w:lvlJc w:val="left"/>
      <w:pPr>
        <w:ind w:left="1944" w:hanging="360"/>
      </w:pPr>
    </w:lvl>
    <w:lvl w:ilvl="2" w:tplc="0409001B" w:tentative="1">
      <w:start w:val="1"/>
      <w:numFmt w:val="lowerRoman"/>
      <w:lvlText w:val="%3."/>
      <w:lvlJc w:val="right"/>
      <w:pPr>
        <w:ind w:left="2664" w:hanging="180"/>
      </w:pPr>
    </w:lvl>
    <w:lvl w:ilvl="3" w:tplc="0409000F" w:tentative="1">
      <w:start w:val="1"/>
      <w:numFmt w:val="decimal"/>
      <w:lvlText w:val="%4."/>
      <w:lvlJc w:val="left"/>
      <w:pPr>
        <w:ind w:left="3384" w:hanging="360"/>
      </w:pPr>
    </w:lvl>
    <w:lvl w:ilvl="4" w:tplc="04090019" w:tentative="1">
      <w:start w:val="1"/>
      <w:numFmt w:val="lowerLetter"/>
      <w:lvlText w:val="%5."/>
      <w:lvlJc w:val="left"/>
      <w:pPr>
        <w:ind w:left="4104" w:hanging="360"/>
      </w:pPr>
    </w:lvl>
    <w:lvl w:ilvl="5" w:tplc="0409001B" w:tentative="1">
      <w:start w:val="1"/>
      <w:numFmt w:val="lowerRoman"/>
      <w:lvlText w:val="%6."/>
      <w:lvlJc w:val="right"/>
      <w:pPr>
        <w:ind w:left="4824" w:hanging="180"/>
      </w:pPr>
    </w:lvl>
    <w:lvl w:ilvl="6" w:tplc="0409000F" w:tentative="1">
      <w:start w:val="1"/>
      <w:numFmt w:val="decimal"/>
      <w:lvlText w:val="%7."/>
      <w:lvlJc w:val="left"/>
      <w:pPr>
        <w:ind w:left="5544" w:hanging="360"/>
      </w:pPr>
    </w:lvl>
    <w:lvl w:ilvl="7" w:tplc="04090019" w:tentative="1">
      <w:start w:val="1"/>
      <w:numFmt w:val="lowerLetter"/>
      <w:lvlText w:val="%8."/>
      <w:lvlJc w:val="left"/>
      <w:pPr>
        <w:ind w:left="6264" w:hanging="360"/>
      </w:pPr>
    </w:lvl>
    <w:lvl w:ilvl="8" w:tplc="0409001B" w:tentative="1">
      <w:start w:val="1"/>
      <w:numFmt w:val="lowerRoman"/>
      <w:lvlText w:val="%9."/>
      <w:lvlJc w:val="right"/>
      <w:pPr>
        <w:ind w:left="6984" w:hanging="180"/>
      </w:pPr>
    </w:lvl>
  </w:abstractNum>
  <w:abstractNum w:abstractNumId="51">
    <w:nsid w:val="54186AD9"/>
    <w:multiLevelType w:val="hybridMultilevel"/>
    <w:tmpl w:val="131C5CBA"/>
    <w:lvl w:ilvl="0" w:tplc="0A723BDE">
      <w:start w:val="1"/>
      <w:numFmt w:val="decimal"/>
      <w:lvlText w:val="%1."/>
      <w:lvlJc w:val="left"/>
      <w:pPr>
        <w:ind w:left="1512" w:hanging="360"/>
      </w:pPr>
      <w:rPr>
        <w:rFonts w:hint="default"/>
      </w:rPr>
    </w:lvl>
    <w:lvl w:ilvl="1" w:tplc="04090019" w:tentative="1">
      <w:start w:val="1"/>
      <w:numFmt w:val="lowerLetter"/>
      <w:lvlText w:val="%2."/>
      <w:lvlJc w:val="left"/>
      <w:pPr>
        <w:ind w:left="2232" w:hanging="360"/>
      </w:pPr>
    </w:lvl>
    <w:lvl w:ilvl="2" w:tplc="0409001B" w:tentative="1">
      <w:start w:val="1"/>
      <w:numFmt w:val="lowerRoman"/>
      <w:lvlText w:val="%3."/>
      <w:lvlJc w:val="right"/>
      <w:pPr>
        <w:ind w:left="2952" w:hanging="180"/>
      </w:pPr>
    </w:lvl>
    <w:lvl w:ilvl="3" w:tplc="0409000F" w:tentative="1">
      <w:start w:val="1"/>
      <w:numFmt w:val="decimal"/>
      <w:lvlText w:val="%4."/>
      <w:lvlJc w:val="left"/>
      <w:pPr>
        <w:ind w:left="3672" w:hanging="360"/>
      </w:pPr>
    </w:lvl>
    <w:lvl w:ilvl="4" w:tplc="04090019" w:tentative="1">
      <w:start w:val="1"/>
      <w:numFmt w:val="lowerLetter"/>
      <w:lvlText w:val="%5."/>
      <w:lvlJc w:val="left"/>
      <w:pPr>
        <w:ind w:left="4392" w:hanging="360"/>
      </w:pPr>
    </w:lvl>
    <w:lvl w:ilvl="5" w:tplc="0409001B" w:tentative="1">
      <w:start w:val="1"/>
      <w:numFmt w:val="lowerRoman"/>
      <w:lvlText w:val="%6."/>
      <w:lvlJc w:val="right"/>
      <w:pPr>
        <w:ind w:left="5112" w:hanging="180"/>
      </w:pPr>
    </w:lvl>
    <w:lvl w:ilvl="6" w:tplc="0409000F" w:tentative="1">
      <w:start w:val="1"/>
      <w:numFmt w:val="decimal"/>
      <w:lvlText w:val="%7."/>
      <w:lvlJc w:val="left"/>
      <w:pPr>
        <w:ind w:left="5832" w:hanging="360"/>
      </w:pPr>
    </w:lvl>
    <w:lvl w:ilvl="7" w:tplc="04090019" w:tentative="1">
      <w:start w:val="1"/>
      <w:numFmt w:val="lowerLetter"/>
      <w:lvlText w:val="%8."/>
      <w:lvlJc w:val="left"/>
      <w:pPr>
        <w:ind w:left="6552" w:hanging="360"/>
      </w:pPr>
    </w:lvl>
    <w:lvl w:ilvl="8" w:tplc="0409001B" w:tentative="1">
      <w:start w:val="1"/>
      <w:numFmt w:val="lowerRoman"/>
      <w:lvlText w:val="%9."/>
      <w:lvlJc w:val="right"/>
      <w:pPr>
        <w:ind w:left="7272" w:hanging="180"/>
      </w:pPr>
    </w:lvl>
  </w:abstractNum>
  <w:abstractNum w:abstractNumId="52">
    <w:nsid w:val="57BC0232"/>
    <w:multiLevelType w:val="hybridMultilevel"/>
    <w:tmpl w:val="34921A8C"/>
    <w:lvl w:ilvl="0" w:tplc="0409000F">
      <w:start w:val="1"/>
      <w:numFmt w:val="decimal"/>
      <w:lvlText w:val="%1."/>
      <w:lvlJc w:val="left"/>
      <w:pPr>
        <w:ind w:left="1584" w:hanging="360"/>
      </w:pPr>
    </w:lvl>
    <w:lvl w:ilvl="1" w:tplc="04090019">
      <w:start w:val="1"/>
      <w:numFmt w:val="lowerLetter"/>
      <w:lvlText w:val="%2."/>
      <w:lvlJc w:val="left"/>
      <w:pPr>
        <w:ind w:left="2304" w:hanging="360"/>
      </w:pPr>
    </w:lvl>
    <w:lvl w:ilvl="2" w:tplc="0409001B" w:tentative="1">
      <w:start w:val="1"/>
      <w:numFmt w:val="lowerRoman"/>
      <w:lvlText w:val="%3."/>
      <w:lvlJc w:val="right"/>
      <w:pPr>
        <w:ind w:left="3024" w:hanging="180"/>
      </w:pPr>
    </w:lvl>
    <w:lvl w:ilvl="3" w:tplc="0409000F" w:tentative="1">
      <w:start w:val="1"/>
      <w:numFmt w:val="decimal"/>
      <w:lvlText w:val="%4."/>
      <w:lvlJc w:val="left"/>
      <w:pPr>
        <w:ind w:left="3744" w:hanging="360"/>
      </w:pPr>
    </w:lvl>
    <w:lvl w:ilvl="4" w:tplc="04090019" w:tentative="1">
      <w:start w:val="1"/>
      <w:numFmt w:val="lowerLetter"/>
      <w:lvlText w:val="%5."/>
      <w:lvlJc w:val="left"/>
      <w:pPr>
        <w:ind w:left="4464" w:hanging="360"/>
      </w:pPr>
    </w:lvl>
    <w:lvl w:ilvl="5" w:tplc="0409001B" w:tentative="1">
      <w:start w:val="1"/>
      <w:numFmt w:val="lowerRoman"/>
      <w:lvlText w:val="%6."/>
      <w:lvlJc w:val="right"/>
      <w:pPr>
        <w:ind w:left="5184" w:hanging="180"/>
      </w:pPr>
    </w:lvl>
    <w:lvl w:ilvl="6" w:tplc="0409000F" w:tentative="1">
      <w:start w:val="1"/>
      <w:numFmt w:val="decimal"/>
      <w:lvlText w:val="%7."/>
      <w:lvlJc w:val="left"/>
      <w:pPr>
        <w:ind w:left="5904" w:hanging="360"/>
      </w:pPr>
    </w:lvl>
    <w:lvl w:ilvl="7" w:tplc="04090019" w:tentative="1">
      <w:start w:val="1"/>
      <w:numFmt w:val="lowerLetter"/>
      <w:lvlText w:val="%8."/>
      <w:lvlJc w:val="left"/>
      <w:pPr>
        <w:ind w:left="6624" w:hanging="360"/>
      </w:pPr>
    </w:lvl>
    <w:lvl w:ilvl="8" w:tplc="0409001B" w:tentative="1">
      <w:start w:val="1"/>
      <w:numFmt w:val="lowerRoman"/>
      <w:lvlText w:val="%9."/>
      <w:lvlJc w:val="right"/>
      <w:pPr>
        <w:ind w:left="7344" w:hanging="180"/>
      </w:pPr>
    </w:lvl>
  </w:abstractNum>
  <w:abstractNum w:abstractNumId="53">
    <w:nsid w:val="5B4D5605"/>
    <w:multiLevelType w:val="multilevel"/>
    <w:tmpl w:val="9788B864"/>
    <w:lvl w:ilvl="0">
      <w:start w:val="1"/>
      <w:numFmt w:val="bullet"/>
      <w:lvlText w:val=""/>
      <w:lvlJc w:val="left"/>
      <w:pPr>
        <w:ind w:left="1584" w:hanging="360"/>
      </w:pPr>
      <w:rPr>
        <w:rFonts w:ascii="Wingdings" w:hAnsi="Wingdings"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54">
    <w:nsid w:val="5EBE58A2"/>
    <w:multiLevelType w:val="hybridMultilevel"/>
    <w:tmpl w:val="1B0AA792"/>
    <w:lvl w:ilvl="0" w:tplc="04090001">
      <w:start w:val="1"/>
      <w:numFmt w:val="bullet"/>
      <w:lvlText w:val=""/>
      <w:lvlJc w:val="left"/>
      <w:pPr>
        <w:ind w:left="1584" w:hanging="360"/>
      </w:pPr>
      <w:rPr>
        <w:rFonts w:ascii="Wingdings" w:hAnsi="Wingdings" w:hint="default"/>
      </w:rPr>
    </w:lvl>
    <w:lvl w:ilvl="1" w:tplc="04090003" w:tentative="1">
      <w:start w:val="1"/>
      <w:numFmt w:val="bullet"/>
      <w:lvlText w:val="o"/>
      <w:lvlJc w:val="left"/>
      <w:pPr>
        <w:ind w:left="2304" w:hanging="360"/>
      </w:pPr>
      <w:rPr>
        <w:rFonts w:ascii="Courier New" w:hAnsi="Courier New" w:hint="default"/>
      </w:rPr>
    </w:lvl>
    <w:lvl w:ilvl="2" w:tplc="04090005" w:tentative="1">
      <w:start w:val="1"/>
      <w:numFmt w:val="bullet"/>
      <w:lvlText w:val=""/>
      <w:lvlJc w:val="left"/>
      <w:pPr>
        <w:ind w:left="3024" w:hanging="360"/>
      </w:pPr>
      <w:rPr>
        <w:rFonts w:ascii="Wingdings" w:hAnsi="Wingdings" w:hint="default"/>
      </w:rPr>
    </w:lvl>
    <w:lvl w:ilvl="3" w:tplc="04090001" w:tentative="1">
      <w:start w:val="1"/>
      <w:numFmt w:val="bullet"/>
      <w:lvlText w:val=""/>
      <w:lvlJc w:val="left"/>
      <w:pPr>
        <w:ind w:left="3744" w:hanging="360"/>
      </w:pPr>
      <w:rPr>
        <w:rFonts w:ascii="Symbol" w:hAnsi="Symbol" w:hint="default"/>
      </w:rPr>
    </w:lvl>
    <w:lvl w:ilvl="4" w:tplc="04090003" w:tentative="1">
      <w:start w:val="1"/>
      <w:numFmt w:val="bullet"/>
      <w:lvlText w:val="o"/>
      <w:lvlJc w:val="left"/>
      <w:pPr>
        <w:ind w:left="4464" w:hanging="360"/>
      </w:pPr>
      <w:rPr>
        <w:rFonts w:ascii="Courier New" w:hAnsi="Courier New" w:hint="default"/>
      </w:rPr>
    </w:lvl>
    <w:lvl w:ilvl="5" w:tplc="04090005" w:tentative="1">
      <w:start w:val="1"/>
      <w:numFmt w:val="bullet"/>
      <w:lvlText w:val=""/>
      <w:lvlJc w:val="left"/>
      <w:pPr>
        <w:ind w:left="5184" w:hanging="360"/>
      </w:pPr>
      <w:rPr>
        <w:rFonts w:ascii="Wingdings" w:hAnsi="Wingdings" w:hint="default"/>
      </w:rPr>
    </w:lvl>
    <w:lvl w:ilvl="6" w:tplc="04090001" w:tentative="1">
      <w:start w:val="1"/>
      <w:numFmt w:val="bullet"/>
      <w:lvlText w:val=""/>
      <w:lvlJc w:val="left"/>
      <w:pPr>
        <w:ind w:left="5904" w:hanging="360"/>
      </w:pPr>
      <w:rPr>
        <w:rFonts w:ascii="Symbol" w:hAnsi="Symbol" w:hint="default"/>
      </w:rPr>
    </w:lvl>
    <w:lvl w:ilvl="7" w:tplc="04090003" w:tentative="1">
      <w:start w:val="1"/>
      <w:numFmt w:val="bullet"/>
      <w:lvlText w:val="o"/>
      <w:lvlJc w:val="left"/>
      <w:pPr>
        <w:ind w:left="6624" w:hanging="360"/>
      </w:pPr>
      <w:rPr>
        <w:rFonts w:ascii="Courier New" w:hAnsi="Courier New" w:hint="default"/>
      </w:rPr>
    </w:lvl>
    <w:lvl w:ilvl="8" w:tplc="04090005" w:tentative="1">
      <w:start w:val="1"/>
      <w:numFmt w:val="bullet"/>
      <w:lvlText w:val=""/>
      <w:lvlJc w:val="left"/>
      <w:pPr>
        <w:ind w:left="7344" w:hanging="360"/>
      </w:pPr>
      <w:rPr>
        <w:rFonts w:ascii="Wingdings" w:hAnsi="Wingdings" w:hint="default"/>
      </w:rPr>
    </w:lvl>
  </w:abstractNum>
  <w:abstractNum w:abstractNumId="55">
    <w:nsid w:val="61BE6FF1"/>
    <w:multiLevelType w:val="hybridMultilevel"/>
    <w:tmpl w:val="9038275A"/>
    <w:lvl w:ilvl="0" w:tplc="A75AB476">
      <w:start w:val="1"/>
      <w:numFmt w:val="bullet"/>
      <w:pStyle w:val="BulletList"/>
      <w:lvlText w:val=""/>
      <w:lvlJc w:val="left"/>
      <w:pPr>
        <w:ind w:left="1584"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nsid w:val="659E3CB1"/>
    <w:multiLevelType w:val="hybridMultilevel"/>
    <w:tmpl w:val="0554CD38"/>
    <w:lvl w:ilvl="0" w:tplc="04090001">
      <w:start w:val="1"/>
      <w:numFmt w:val="bullet"/>
      <w:lvlText w:val=""/>
      <w:lvlJc w:val="left"/>
      <w:pPr>
        <w:ind w:left="1512" w:hanging="360"/>
      </w:pPr>
      <w:rPr>
        <w:rFonts w:ascii="Symbol" w:hAnsi="Symbol" w:hint="default"/>
      </w:rPr>
    </w:lvl>
    <w:lvl w:ilvl="1" w:tplc="04090019" w:tentative="1">
      <w:start w:val="1"/>
      <w:numFmt w:val="lowerLetter"/>
      <w:lvlText w:val="%2."/>
      <w:lvlJc w:val="left"/>
      <w:pPr>
        <w:ind w:left="2232" w:hanging="360"/>
      </w:pPr>
    </w:lvl>
    <w:lvl w:ilvl="2" w:tplc="0409001B" w:tentative="1">
      <w:start w:val="1"/>
      <w:numFmt w:val="lowerRoman"/>
      <w:lvlText w:val="%3."/>
      <w:lvlJc w:val="right"/>
      <w:pPr>
        <w:ind w:left="2952" w:hanging="180"/>
      </w:pPr>
    </w:lvl>
    <w:lvl w:ilvl="3" w:tplc="0409000F" w:tentative="1">
      <w:start w:val="1"/>
      <w:numFmt w:val="decimal"/>
      <w:lvlText w:val="%4."/>
      <w:lvlJc w:val="left"/>
      <w:pPr>
        <w:ind w:left="3672" w:hanging="360"/>
      </w:pPr>
    </w:lvl>
    <w:lvl w:ilvl="4" w:tplc="04090019" w:tentative="1">
      <w:start w:val="1"/>
      <w:numFmt w:val="lowerLetter"/>
      <w:lvlText w:val="%5."/>
      <w:lvlJc w:val="left"/>
      <w:pPr>
        <w:ind w:left="4392" w:hanging="360"/>
      </w:pPr>
    </w:lvl>
    <w:lvl w:ilvl="5" w:tplc="0409001B" w:tentative="1">
      <w:start w:val="1"/>
      <w:numFmt w:val="lowerRoman"/>
      <w:lvlText w:val="%6."/>
      <w:lvlJc w:val="right"/>
      <w:pPr>
        <w:ind w:left="5112" w:hanging="180"/>
      </w:pPr>
    </w:lvl>
    <w:lvl w:ilvl="6" w:tplc="0409000F" w:tentative="1">
      <w:start w:val="1"/>
      <w:numFmt w:val="decimal"/>
      <w:lvlText w:val="%7."/>
      <w:lvlJc w:val="left"/>
      <w:pPr>
        <w:ind w:left="5832" w:hanging="360"/>
      </w:pPr>
    </w:lvl>
    <w:lvl w:ilvl="7" w:tplc="04090019" w:tentative="1">
      <w:start w:val="1"/>
      <w:numFmt w:val="lowerLetter"/>
      <w:lvlText w:val="%8."/>
      <w:lvlJc w:val="left"/>
      <w:pPr>
        <w:ind w:left="6552" w:hanging="360"/>
      </w:pPr>
    </w:lvl>
    <w:lvl w:ilvl="8" w:tplc="0409001B" w:tentative="1">
      <w:start w:val="1"/>
      <w:numFmt w:val="lowerRoman"/>
      <w:lvlText w:val="%9."/>
      <w:lvlJc w:val="right"/>
      <w:pPr>
        <w:ind w:left="7272" w:hanging="180"/>
      </w:pPr>
    </w:lvl>
  </w:abstractNum>
  <w:abstractNum w:abstractNumId="57">
    <w:nsid w:val="6787743B"/>
    <w:multiLevelType w:val="hybridMultilevel"/>
    <w:tmpl w:val="9496E028"/>
    <w:lvl w:ilvl="0" w:tplc="04090001">
      <w:start w:val="1"/>
      <w:numFmt w:val="bullet"/>
      <w:lvlText w:val=""/>
      <w:lvlJc w:val="left"/>
      <w:pPr>
        <w:ind w:left="1584" w:hanging="360"/>
      </w:pPr>
      <w:rPr>
        <w:rFonts w:ascii="Symbol" w:hAnsi="Symbol" w:hint="default"/>
      </w:rPr>
    </w:lvl>
    <w:lvl w:ilvl="1" w:tplc="04090003" w:tentative="1">
      <w:start w:val="1"/>
      <w:numFmt w:val="bullet"/>
      <w:lvlText w:val="o"/>
      <w:lvlJc w:val="left"/>
      <w:pPr>
        <w:ind w:left="2304" w:hanging="360"/>
      </w:pPr>
      <w:rPr>
        <w:rFonts w:ascii="Courier New" w:hAnsi="Courier New" w:hint="default"/>
      </w:rPr>
    </w:lvl>
    <w:lvl w:ilvl="2" w:tplc="04090005" w:tentative="1">
      <w:start w:val="1"/>
      <w:numFmt w:val="bullet"/>
      <w:lvlText w:val=""/>
      <w:lvlJc w:val="left"/>
      <w:pPr>
        <w:ind w:left="3024" w:hanging="360"/>
      </w:pPr>
      <w:rPr>
        <w:rFonts w:ascii="Wingdings" w:hAnsi="Wingdings" w:hint="default"/>
      </w:rPr>
    </w:lvl>
    <w:lvl w:ilvl="3" w:tplc="04090001" w:tentative="1">
      <w:start w:val="1"/>
      <w:numFmt w:val="bullet"/>
      <w:lvlText w:val=""/>
      <w:lvlJc w:val="left"/>
      <w:pPr>
        <w:ind w:left="3744" w:hanging="360"/>
      </w:pPr>
      <w:rPr>
        <w:rFonts w:ascii="Symbol" w:hAnsi="Symbol" w:hint="default"/>
      </w:rPr>
    </w:lvl>
    <w:lvl w:ilvl="4" w:tplc="04090003" w:tentative="1">
      <w:start w:val="1"/>
      <w:numFmt w:val="bullet"/>
      <w:lvlText w:val="o"/>
      <w:lvlJc w:val="left"/>
      <w:pPr>
        <w:ind w:left="4464" w:hanging="360"/>
      </w:pPr>
      <w:rPr>
        <w:rFonts w:ascii="Courier New" w:hAnsi="Courier New" w:hint="default"/>
      </w:rPr>
    </w:lvl>
    <w:lvl w:ilvl="5" w:tplc="04090005" w:tentative="1">
      <w:start w:val="1"/>
      <w:numFmt w:val="bullet"/>
      <w:lvlText w:val=""/>
      <w:lvlJc w:val="left"/>
      <w:pPr>
        <w:ind w:left="5184" w:hanging="360"/>
      </w:pPr>
      <w:rPr>
        <w:rFonts w:ascii="Wingdings" w:hAnsi="Wingdings" w:hint="default"/>
      </w:rPr>
    </w:lvl>
    <w:lvl w:ilvl="6" w:tplc="04090001" w:tentative="1">
      <w:start w:val="1"/>
      <w:numFmt w:val="bullet"/>
      <w:lvlText w:val=""/>
      <w:lvlJc w:val="left"/>
      <w:pPr>
        <w:ind w:left="5904" w:hanging="360"/>
      </w:pPr>
      <w:rPr>
        <w:rFonts w:ascii="Symbol" w:hAnsi="Symbol" w:hint="default"/>
      </w:rPr>
    </w:lvl>
    <w:lvl w:ilvl="7" w:tplc="04090003" w:tentative="1">
      <w:start w:val="1"/>
      <w:numFmt w:val="bullet"/>
      <w:lvlText w:val="o"/>
      <w:lvlJc w:val="left"/>
      <w:pPr>
        <w:ind w:left="6624" w:hanging="360"/>
      </w:pPr>
      <w:rPr>
        <w:rFonts w:ascii="Courier New" w:hAnsi="Courier New" w:hint="default"/>
      </w:rPr>
    </w:lvl>
    <w:lvl w:ilvl="8" w:tplc="04090005" w:tentative="1">
      <w:start w:val="1"/>
      <w:numFmt w:val="bullet"/>
      <w:lvlText w:val=""/>
      <w:lvlJc w:val="left"/>
      <w:pPr>
        <w:ind w:left="7344" w:hanging="360"/>
      </w:pPr>
      <w:rPr>
        <w:rFonts w:ascii="Wingdings" w:hAnsi="Wingdings" w:hint="default"/>
      </w:rPr>
    </w:lvl>
  </w:abstractNum>
  <w:abstractNum w:abstractNumId="58">
    <w:nsid w:val="687F13AC"/>
    <w:multiLevelType w:val="hybridMultilevel"/>
    <w:tmpl w:val="CD0E488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9">
    <w:nsid w:val="6B457B58"/>
    <w:multiLevelType w:val="hybridMultilevel"/>
    <w:tmpl w:val="7EB42DD6"/>
    <w:lvl w:ilvl="0" w:tplc="0409000F">
      <w:start w:val="1"/>
      <w:numFmt w:val="decimal"/>
      <w:lvlText w:val="%1."/>
      <w:lvlJc w:val="left"/>
      <w:pPr>
        <w:ind w:left="1584" w:hanging="360"/>
      </w:pPr>
    </w:lvl>
    <w:lvl w:ilvl="1" w:tplc="04090019" w:tentative="1">
      <w:start w:val="1"/>
      <w:numFmt w:val="lowerLetter"/>
      <w:lvlText w:val="%2."/>
      <w:lvlJc w:val="left"/>
      <w:pPr>
        <w:ind w:left="2304" w:hanging="360"/>
      </w:pPr>
    </w:lvl>
    <w:lvl w:ilvl="2" w:tplc="0409001B" w:tentative="1">
      <w:start w:val="1"/>
      <w:numFmt w:val="lowerRoman"/>
      <w:lvlText w:val="%3."/>
      <w:lvlJc w:val="right"/>
      <w:pPr>
        <w:ind w:left="3024" w:hanging="180"/>
      </w:pPr>
    </w:lvl>
    <w:lvl w:ilvl="3" w:tplc="0409000F" w:tentative="1">
      <w:start w:val="1"/>
      <w:numFmt w:val="decimal"/>
      <w:lvlText w:val="%4."/>
      <w:lvlJc w:val="left"/>
      <w:pPr>
        <w:ind w:left="3744" w:hanging="360"/>
      </w:pPr>
    </w:lvl>
    <w:lvl w:ilvl="4" w:tplc="04090019" w:tentative="1">
      <w:start w:val="1"/>
      <w:numFmt w:val="lowerLetter"/>
      <w:lvlText w:val="%5."/>
      <w:lvlJc w:val="left"/>
      <w:pPr>
        <w:ind w:left="4464" w:hanging="360"/>
      </w:pPr>
    </w:lvl>
    <w:lvl w:ilvl="5" w:tplc="0409001B" w:tentative="1">
      <w:start w:val="1"/>
      <w:numFmt w:val="lowerRoman"/>
      <w:lvlText w:val="%6."/>
      <w:lvlJc w:val="right"/>
      <w:pPr>
        <w:ind w:left="5184" w:hanging="180"/>
      </w:pPr>
    </w:lvl>
    <w:lvl w:ilvl="6" w:tplc="0409000F" w:tentative="1">
      <w:start w:val="1"/>
      <w:numFmt w:val="decimal"/>
      <w:lvlText w:val="%7."/>
      <w:lvlJc w:val="left"/>
      <w:pPr>
        <w:ind w:left="5904" w:hanging="360"/>
      </w:pPr>
    </w:lvl>
    <w:lvl w:ilvl="7" w:tplc="04090019" w:tentative="1">
      <w:start w:val="1"/>
      <w:numFmt w:val="lowerLetter"/>
      <w:lvlText w:val="%8."/>
      <w:lvlJc w:val="left"/>
      <w:pPr>
        <w:ind w:left="6624" w:hanging="360"/>
      </w:pPr>
    </w:lvl>
    <w:lvl w:ilvl="8" w:tplc="0409001B" w:tentative="1">
      <w:start w:val="1"/>
      <w:numFmt w:val="lowerRoman"/>
      <w:lvlText w:val="%9."/>
      <w:lvlJc w:val="right"/>
      <w:pPr>
        <w:ind w:left="7344" w:hanging="180"/>
      </w:pPr>
    </w:lvl>
  </w:abstractNum>
  <w:abstractNum w:abstractNumId="60">
    <w:nsid w:val="6C083420"/>
    <w:multiLevelType w:val="hybridMultilevel"/>
    <w:tmpl w:val="F5101F5E"/>
    <w:lvl w:ilvl="0" w:tplc="0409000F">
      <w:start w:val="1"/>
      <w:numFmt w:val="decimal"/>
      <w:lvlText w:val="%1."/>
      <w:lvlJc w:val="left"/>
      <w:pPr>
        <w:ind w:left="1584" w:hanging="360"/>
      </w:pPr>
    </w:lvl>
    <w:lvl w:ilvl="1" w:tplc="04090019">
      <w:start w:val="1"/>
      <w:numFmt w:val="lowerLetter"/>
      <w:lvlText w:val="%2."/>
      <w:lvlJc w:val="left"/>
      <w:pPr>
        <w:ind w:left="2304" w:hanging="360"/>
      </w:pPr>
    </w:lvl>
    <w:lvl w:ilvl="2" w:tplc="0409001B" w:tentative="1">
      <w:start w:val="1"/>
      <w:numFmt w:val="lowerRoman"/>
      <w:lvlText w:val="%3."/>
      <w:lvlJc w:val="right"/>
      <w:pPr>
        <w:ind w:left="3024" w:hanging="180"/>
      </w:pPr>
    </w:lvl>
    <w:lvl w:ilvl="3" w:tplc="0409000F" w:tentative="1">
      <w:start w:val="1"/>
      <w:numFmt w:val="decimal"/>
      <w:lvlText w:val="%4."/>
      <w:lvlJc w:val="left"/>
      <w:pPr>
        <w:ind w:left="3744" w:hanging="360"/>
      </w:pPr>
    </w:lvl>
    <w:lvl w:ilvl="4" w:tplc="04090019" w:tentative="1">
      <w:start w:val="1"/>
      <w:numFmt w:val="lowerLetter"/>
      <w:lvlText w:val="%5."/>
      <w:lvlJc w:val="left"/>
      <w:pPr>
        <w:ind w:left="4464" w:hanging="360"/>
      </w:pPr>
    </w:lvl>
    <w:lvl w:ilvl="5" w:tplc="0409001B" w:tentative="1">
      <w:start w:val="1"/>
      <w:numFmt w:val="lowerRoman"/>
      <w:lvlText w:val="%6."/>
      <w:lvlJc w:val="right"/>
      <w:pPr>
        <w:ind w:left="5184" w:hanging="180"/>
      </w:pPr>
    </w:lvl>
    <w:lvl w:ilvl="6" w:tplc="0409000F" w:tentative="1">
      <w:start w:val="1"/>
      <w:numFmt w:val="decimal"/>
      <w:lvlText w:val="%7."/>
      <w:lvlJc w:val="left"/>
      <w:pPr>
        <w:ind w:left="5904" w:hanging="360"/>
      </w:pPr>
    </w:lvl>
    <w:lvl w:ilvl="7" w:tplc="04090019" w:tentative="1">
      <w:start w:val="1"/>
      <w:numFmt w:val="lowerLetter"/>
      <w:lvlText w:val="%8."/>
      <w:lvlJc w:val="left"/>
      <w:pPr>
        <w:ind w:left="6624" w:hanging="360"/>
      </w:pPr>
    </w:lvl>
    <w:lvl w:ilvl="8" w:tplc="0409001B" w:tentative="1">
      <w:start w:val="1"/>
      <w:numFmt w:val="lowerRoman"/>
      <w:lvlText w:val="%9."/>
      <w:lvlJc w:val="right"/>
      <w:pPr>
        <w:ind w:left="7344" w:hanging="180"/>
      </w:pPr>
    </w:lvl>
  </w:abstractNum>
  <w:abstractNum w:abstractNumId="61">
    <w:nsid w:val="6D981C1F"/>
    <w:multiLevelType w:val="hybridMultilevel"/>
    <w:tmpl w:val="E098E36C"/>
    <w:lvl w:ilvl="0" w:tplc="0EAC5AFC">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nsid w:val="6EA15540"/>
    <w:multiLevelType w:val="hybridMultilevel"/>
    <w:tmpl w:val="750AA408"/>
    <w:lvl w:ilvl="0" w:tplc="9FD07F72">
      <w:start w:val="1"/>
      <w:numFmt w:val="bullet"/>
      <w:lvlText w:val=""/>
      <w:lvlJc w:val="left"/>
      <w:pPr>
        <w:ind w:left="720" w:hanging="360"/>
      </w:pPr>
      <w:rPr>
        <w:rFonts w:ascii="Zapf Dingbats" w:hAnsi="Zapf Dingba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nsid w:val="730C667C"/>
    <w:multiLevelType w:val="hybridMultilevel"/>
    <w:tmpl w:val="DB3C4DEE"/>
    <w:lvl w:ilvl="0" w:tplc="04090001">
      <w:start w:val="1"/>
      <w:numFmt w:val="bullet"/>
      <w:lvlText w:val=""/>
      <w:lvlJc w:val="left"/>
      <w:pPr>
        <w:ind w:left="1584" w:hanging="360"/>
      </w:pPr>
      <w:rPr>
        <w:rFonts w:ascii="Symbol" w:hAnsi="Symbol" w:hint="default"/>
      </w:rPr>
    </w:lvl>
    <w:lvl w:ilvl="1" w:tplc="04090003" w:tentative="1">
      <w:start w:val="1"/>
      <w:numFmt w:val="bullet"/>
      <w:lvlText w:val="o"/>
      <w:lvlJc w:val="left"/>
      <w:pPr>
        <w:ind w:left="2304" w:hanging="360"/>
      </w:pPr>
      <w:rPr>
        <w:rFonts w:ascii="Courier New" w:hAnsi="Courier New" w:hint="default"/>
      </w:rPr>
    </w:lvl>
    <w:lvl w:ilvl="2" w:tplc="04090005" w:tentative="1">
      <w:start w:val="1"/>
      <w:numFmt w:val="bullet"/>
      <w:lvlText w:val=""/>
      <w:lvlJc w:val="left"/>
      <w:pPr>
        <w:ind w:left="3024" w:hanging="360"/>
      </w:pPr>
      <w:rPr>
        <w:rFonts w:ascii="Wingdings" w:hAnsi="Wingdings" w:hint="default"/>
      </w:rPr>
    </w:lvl>
    <w:lvl w:ilvl="3" w:tplc="04090001" w:tentative="1">
      <w:start w:val="1"/>
      <w:numFmt w:val="bullet"/>
      <w:lvlText w:val=""/>
      <w:lvlJc w:val="left"/>
      <w:pPr>
        <w:ind w:left="3744" w:hanging="360"/>
      </w:pPr>
      <w:rPr>
        <w:rFonts w:ascii="Symbol" w:hAnsi="Symbol" w:hint="default"/>
      </w:rPr>
    </w:lvl>
    <w:lvl w:ilvl="4" w:tplc="04090003" w:tentative="1">
      <w:start w:val="1"/>
      <w:numFmt w:val="bullet"/>
      <w:lvlText w:val="o"/>
      <w:lvlJc w:val="left"/>
      <w:pPr>
        <w:ind w:left="4464" w:hanging="360"/>
      </w:pPr>
      <w:rPr>
        <w:rFonts w:ascii="Courier New" w:hAnsi="Courier New" w:hint="default"/>
      </w:rPr>
    </w:lvl>
    <w:lvl w:ilvl="5" w:tplc="04090005" w:tentative="1">
      <w:start w:val="1"/>
      <w:numFmt w:val="bullet"/>
      <w:lvlText w:val=""/>
      <w:lvlJc w:val="left"/>
      <w:pPr>
        <w:ind w:left="5184" w:hanging="360"/>
      </w:pPr>
      <w:rPr>
        <w:rFonts w:ascii="Wingdings" w:hAnsi="Wingdings" w:hint="default"/>
      </w:rPr>
    </w:lvl>
    <w:lvl w:ilvl="6" w:tplc="04090001" w:tentative="1">
      <w:start w:val="1"/>
      <w:numFmt w:val="bullet"/>
      <w:lvlText w:val=""/>
      <w:lvlJc w:val="left"/>
      <w:pPr>
        <w:ind w:left="5904" w:hanging="360"/>
      </w:pPr>
      <w:rPr>
        <w:rFonts w:ascii="Symbol" w:hAnsi="Symbol" w:hint="default"/>
      </w:rPr>
    </w:lvl>
    <w:lvl w:ilvl="7" w:tplc="04090003" w:tentative="1">
      <w:start w:val="1"/>
      <w:numFmt w:val="bullet"/>
      <w:lvlText w:val="o"/>
      <w:lvlJc w:val="left"/>
      <w:pPr>
        <w:ind w:left="6624" w:hanging="360"/>
      </w:pPr>
      <w:rPr>
        <w:rFonts w:ascii="Courier New" w:hAnsi="Courier New" w:hint="default"/>
      </w:rPr>
    </w:lvl>
    <w:lvl w:ilvl="8" w:tplc="04090005" w:tentative="1">
      <w:start w:val="1"/>
      <w:numFmt w:val="bullet"/>
      <w:lvlText w:val=""/>
      <w:lvlJc w:val="left"/>
      <w:pPr>
        <w:ind w:left="7344" w:hanging="360"/>
      </w:pPr>
      <w:rPr>
        <w:rFonts w:ascii="Wingdings" w:hAnsi="Wingdings" w:hint="default"/>
      </w:rPr>
    </w:lvl>
  </w:abstractNum>
  <w:abstractNum w:abstractNumId="64">
    <w:nsid w:val="75F1752D"/>
    <w:multiLevelType w:val="hybridMultilevel"/>
    <w:tmpl w:val="1C16FB8C"/>
    <w:lvl w:ilvl="0" w:tplc="04090001">
      <w:start w:val="1"/>
      <w:numFmt w:val="bullet"/>
      <w:lvlText w:val=""/>
      <w:lvlJc w:val="left"/>
      <w:pPr>
        <w:ind w:left="1584" w:hanging="360"/>
      </w:pPr>
      <w:rPr>
        <w:rFonts w:ascii="Symbol" w:hAnsi="Symbol" w:hint="default"/>
      </w:rPr>
    </w:lvl>
    <w:lvl w:ilvl="1" w:tplc="04090003" w:tentative="1">
      <w:start w:val="1"/>
      <w:numFmt w:val="bullet"/>
      <w:lvlText w:val="o"/>
      <w:lvlJc w:val="left"/>
      <w:pPr>
        <w:ind w:left="2304" w:hanging="360"/>
      </w:pPr>
      <w:rPr>
        <w:rFonts w:ascii="Courier New" w:hAnsi="Courier New" w:hint="default"/>
      </w:rPr>
    </w:lvl>
    <w:lvl w:ilvl="2" w:tplc="04090005" w:tentative="1">
      <w:start w:val="1"/>
      <w:numFmt w:val="bullet"/>
      <w:lvlText w:val=""/>
      <w:lvlJc w:val="left"/>
      <w:pPr>
        <w:ind w:left="3024" w:hanging="360"/>
      </w:pPr>
      <w:rPr>
        <w:rFonts w:ascii="Wingdings" w:hAnsi="Wingdings" w:hint="default"/>
      </w:rPr>
    </w:lvl>
    <w:lvl w:ilvl="3" w:tplc="04090001" w:tentative="1">
      <w:start w:val="1"/>
      <w:numFmt w:val="bullet"/>
      <w:lvlText w:val=""/>
      <w:lvlJc w:val="left"/>
      <w:pPr>
        <w:ind w:left="3744" w:hanging="360"/>
      </w:pPr>
      <w:rPr>
        <w:rFonts w:ascii="Symbol" w:hAnsi="Symbol" w:hint="default"/>
      </w:rPr>
    </w:lvl>
    <w:lvl w:ilvl="4" w:tplc="04090003" w:tentative="1">
      <w:start w:val="1"/>
      <w:numFmt w:val="bullet"/>
      <w:lvlText w:val="o"/>
      <w:lvlJc w:val="left"/>
      <w:pPr>
        <w:ind w:left="4464" w:hanging="360"/>
      </w:pPr>
      <w:rPr>
        <w:rFonts w:ascii="Courier New" w:hAnsi="Courier New" w:hint="default"/>
      </w:rPr>
    </w:lvl>
    <w:lvl w:ilvl="5" w:tplc="04090005" w:tentative="1">
      <w:start w:val="1"/>
      <w:numFmt w:val="bullet"/>
      <w:lvlText w:val=""/>
      <w:lvlJc w:val="left"/>
      <w:pPr>
        <w:ind w:left="5184" w:hanging="360"/>
      </w:pPr>
      <w:rPr>
        <w:rFonts w:ascii="Wingdings" w:hAnsi="Wingdings" w:hint="default"/>
      </w:rPr>
    </w:lvl>
    <w:lvl w:ilvl="6" w:tplc="04090001" w:tentative="1">
      <w:start w:val="1"/>
      <w:numFmt w:val="bullet"/>
      <w:lvlText w:val=""/>
      <w:lvlJc w:val="left"/>
      <w:pPr>
        <w:ind w:left="5904" w:hanging="360"/>
      </w:pPr>
      <w:rPr>
        <w:rFonts w:ascii="Symbol" w:hAnsi="Symbol" w:hint="default"/>
      </w:rPr>
    </w:lvl>
    <w:lvl w:ilvl="7" w:tplc="04090003" w:tentative="1">
      <w:start w:val="1"/>
      <w:numFmt w:val="bullet"/>
      <w:lvlText w:val="o"/>
      <w:lvlJc w:val="left"/>
      <w:pPr>
        <w:ind w:left="6624" w:hanging="360"/>
      </w:pPr>
      <w:rPr>
        <w:rFonts w:ascii="Courier New" w:hAnsi="Courier New" w:hint="default"/>
      </w:rPr>
    </w:lvl>
    <w:lvl w:ilvl="8" w:tplc="04090005" w:tentative="1">
      <w:start w:val="1"/>
      <w:numFmt w:val="bullet"/>
      <w:lvlText w:val=""/>
      <w:lvlJc w:val="left"/>
      <w:pPr>
        <w:ind w:left="7344" w:hanging="360"/>
      </w:pPr>
      <w:rPr>
        <w:rFonts w:ascii="Wingdings" w:hAnsi="Wingdings" w:hint="default"/>
      </w:rPr>
    </w:lvl>
  </w:abstractNum>
  <w:abstractNum w:abstractNumId="65">
    <w:nsid w:val="7A072D35"/>
    <w:multiLevelType w:val="hybridMultilevel"/>
    <w:tmpl w:val="7FD2382A"/>
    <w:lvl w:ilvl="0" w:tplc="0409000F">
      <w:start w:val="1"/>
      <w:numFmt w:val="decimal"/>
      <w:lvlText w:val="%1."/>
      <w:lvlJc w:val="left"/>
      <w:pPr>
        <w:ind w:left="1584" w:hanging="360"/>
      </w:pPr>
    </w:lvl>
    <w:lvl w:ilvl="1" w:tplc="04090019">
      <w:start w:val="1"/>
      <w:numFmt w:val="lowerLetter"/>
      <w:lvlText w:val="%2."/>
      <w:lvlJc w:val="left"/>
      <w:pPr>
        <w:ind w:left="2304" w:hanging="360"/>
      </w:pPr>
    </w:lvl>
    <w:lvl w:ilvl="2" w:tplc="0409001B" w:tentative="1">
      <w:start w:val="1"/>
      <w:numFmt w:val="lowerRoman"/>
      <w:lvlText w:val="%3."/>
      <w:lvlJc w:val="right"/>
      <w:pPr>
        <w:ind w:left="3024" w:hanging="180"/>
      </w:pPr>
    </w:lvl>
    <w:lvl w:ilvl="3" w:tplc="0409000F" w:tentative="1">
      <w:start w:val="1"/>
      <w:numFmt w:val="decimal"/>
      <w:lvlText w:val="%4."/>
      <w:lvlJc w:val="left"/>
      <w:pPr>
        <w:ind w:left="3744" w:hanging="360"/>
      </w:pPr>
    </w:lvl>
    <w:lvl w:ilvl="4" w:tplc="04090019" w:tentative="1">
      <w:start w:val="1"/>
      <w:numFmt w:val="lowerLetter"/>
      <w:lvlText w:val="%5."/>
      <w:lvlJc w:val="left"/>
      <w:pPr>
        <w:ind w:left="4464" w:hanging="360"/>
      </w:pPr>
    </w:lvl>
    <w:lvl w:ilvl="5" w:tplc="0409001B" w:tentative="1">
      <w:start w:val="1"/>
      <w:numFmt w:val="lowerRoman"/>
      <w:lvlText w:val="%6."/>
      <w:lvlJc w:val="right"/>
      <w:pPr>
        <w:ind w:left="5184" w:hanging="180"/>
      </w:pPr>
    </w:lvl>
    <w:lvl w:ilvl="6" w:tplc="0409000F" w:tentative="1">
      <w:start w:val="1"/>
      <w:numFmt w:val="decimal"/>
      <w:lvlText w:val="%7."/>
      <w:lvlJc w:val="left"/>
      <w:pPr>
        <w:ind w:left="5904" w:hanging="360"/>
      </w:pPr>
    </w:lvl>
    <w:lvl w:ilvl="7" w:tplc="04090019" w:tentative="1">
      <w:start w:val="1"/>
      <w:numFmt w:val="lowerLetter"/>
      <w:lvlText w:val="%8."/>
      <w:lvlJc w:val="left"/>
      <w:pPr>
        <w:ind w:left="6624" w:hanging="360"/>
      </w:pPr>
    </w:lvl>
    <w:lvl w:ilvl="8" w:tplc="0409001B" w:tentative="1">
      <w:start w:val="1"/>
      <w:numFmt w:val="lowerRoman"/>
      <w:lvlText w:val="%9."/>
      <w:lvlJc w:val="right"/>
      <w:pPr>
        <w:ind w:left="7344" w:hanging="180"/>
      </w:pPr>
    </w:lvl>
  </w:abstractNum>
  <w:abstractNum w:abstractNumId="66">
    <w:nsid w:val="7D671957"/>
    <w:multiLevelType w:val="hybridMultilevel"/>
    <w:tmpl w:val="97C857D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7">
    <w:nsid w:val="7FB52955"/>
    <w:multiLevelType w:val="hybridMultilevel"/>
    <w:tmpl w:val="B3181F2C"/>
    <w:lvl w:ilvl="0" w:tplc="04090001">
      <w:start w:val="1"/>
      <w:numFmt w:val="bullet"/>
      <w:lvlText w:val=""/>
      <w:lvlJc w:val="left"/>
      <w:pPr>
        <w:ind w:left="1872" w:hanging="360"/>
      </w:pPr>
      <w:rPr>
        <w:rFonts w:ascii="Symbol" w:hAnsi="Symbol" w:hint="default"/>
      </w:rPr>
    </w:lvl>
    <w:lvl w:ilvl="1" w:tplc="04090003" w:tentative="1">
      <w:start w:val="1"/>
      <w:numFmt w:val="bullet"/>
      <w:lvlText w:val="o"/>
      <w:lvlJc w:val="left"/>
      <w:pPr>
        <w:ind w:left="2592" w:hanging="360"/>
      </w:pPr>
      <w:rPr>
        <w:rFonts w:ascii="Courier New" w:hAnsi="Courier New" w:hint="default"/>
      </w:rPr>
    </w:lvl>
    <w:lvl w:ilvl="2" w:tplc="04090005" w:tentative="1">
      <w:start w:val="1"/>
      <w:numFmt w:val="bullet"/>
      <w:lvlText w:val=""/>
      <w:lvlJc w:val="left"/>
      <w:pPr>
        <w:ind w:left="3312" w:hanging="360"/>
      </w:pPr>
      <w:rPr>
        <w:rFonts w:ascii="Wingdings" w:hAnsi="Wingdings" w:hint="default"/>
      </w:rPr>
    </w:lvl>
    <w:lvl w:ilvl="3" w:tplc="04090001" w:tentative="1">
      <w:start w:val="1"/>
      <w:numFmt w:val="bullet"/>
      <w:lvlText w:val=""/>
      <w:lvlJc w:val="left"/>
      <w:pPr>
        <w:ind w:left="4032" w:hanging="360"/>
      </w:pPr>
      <w:rPr>
        <w:rFonts w:ascii="Symbol" w:hAnsi="Symbol" w:hint="default"/>
      </w:rPr>
    </w:lvl>
    <w:lvl w:ilvl="4" w:tplc="04090003" w:tentative="1">
      <w:start w:val="1"/>
      <w:numFmt w:val="bullet"/>
      <w:lvlText w:val="o"/>
      <w:lvlJc w:val="left"/>
      <w:pPr>
        <w:ind w:left="4752" w:hanging="360"/>
      </w:pPr>
      <w:rPr>
        <w:rFonts w:ascii="Courier New" w:hAnsi="Courier New" w:hint="default"/>
      </w:rPr>
    </w:lvl>
    <w:lvl w:ilvl="5" w:tplc="04090005" w:tentative="1">
      <w:start w:val="1"/>
      <w:numFmt w:val="bullet"/>
      <w:lvlText w:val=""/>
      <w:lvlJc w:val="left"/>
      <w:pPr>
        <w:ind w:left="5472" w:hanging="360"/>
      </w:pPr>
      <w:rPr>
        <w:rFonts w:ascii="Wingdings" w:hAnsi="Wingdings" w:hint="default"/>
      </w:rPr>
    </w:lvl>
    <w:lvl w:ilvl="6" w:tplc="04090001" w:tentative="1">
      <w:start w:val="1"/>
      <w:numFmt w:val="bullet"/>
      <w:lvlText w:val=""/>
      <w:lvlJc w:val="left"/>
      <w:pPr>
        <w:ind w:left="6192" w:hanging="360"/>
      </w:pPr>
      <w:rPr>
        <w:rFonts w:ascii="Symbol" w:hAnsi="Symbol" w:hint="default"/>
      </w:rPr>
    </w:lvl>
    <w:lvl w:ilvl="7" w:tplc="04090003" w:tentative="1">
      <w:start w:val="1"/>
      <w:numFmt w:val="bullet"/>
      <w:lvlText w:val="o"/>
      <w:lvlJc w:val="left"/>
      <w:pPr>
        <w:ind w:left="6912" w:hanging="360"/>
      </w:pPr>
      <w:rPr>
        <w:rFonts w:ascii="Courier New" w:hAnsi="Courier New" w:hint="default"/>
      </w:rPr>
    </w:lvl>
    <w:lvl w:ilvl="8" w:tplc="04090005" w:tentative="1">
      <w:start w:val="1"/>
      <w:numFmt w:val="bullet"/>
      <w:lvlText w:val=""/>
      <w:lvlJc w:val="left"/>
      <w:pPr>
        <w:ind w:left="7632" w:hanging="360"/>
      </w:pPr>
      <w:rPr>
        <w:rFonts w:ascii="Wingdings" w:hAnsi="Wingdings" w:hint="default"/>
      </w:rPr>
    </w:lvl>
  </w:abstractNum>
  <w:num w:numId="1">
    <w:abstractNumId w:val="48"/>
  </w:num>
  <w:num w:numId="2">
    <w:abstractNumId w:val="10"/>
  </w:num>
  <w:num w:numId="3">
    <w:abstractNumId w:val="25"/>
  </w:num>
  <w:num w:numId="4">
    <w:abstractNumId w:val="54"/>
  </w:num>
  <w:num w:numId="5">
    <w:abstractNumId w:val="15"/>
  </w:num>
  <w:num w:numId="6">
    <w:abstractNumId w:val="57"/>
  </w:num>
  <w:num w:numId="7">
    <w:abstractNumId w:val="16"/>
  </w:num>
  <w:num w:numId="8">
    <w:abstractNumId w:val="59"/>
  </w:num>
  <w:num w:numId="9">
    <w:abstractNumId w:val="17"/>
  </w:num>
  <w:num w:numId="10">
    <w:abstractNumId w:val="63"/>
  </w:num>
  <w:num w:numId="11">
    <w:abstractNumId w:val="13"/>
  </w:num>
  <w:num w:numId="12">
    <w:abstractNumId w:val="34"/>
  </w:num>
  <w:num w:numId="13">
    <w:abstractNumId w:val="41"/>
  </w:num>
  <w:num w:numId="14">
    <w:abstractNumId w:val="8"/>
  </w:num>
  <w:num w:numId="15">
    <w:abstractNumId w:val="7"/>
  </w:num>
  <w:num w:numId="16">
    <w:abstractNumId w:val="6"/>
  </w:num>
  <w:num w:numId="17">
    <w:abstractNumId w:val="5"/>
  </w:num>
  <w:num w:numId="18">
    <w:abstractNumId w:val="9"/>
  </w:num>
  <w:num w:numId="19">
    <w:abstractNumId w:val="4"/>
  </w:num>
  <w:num w:numId="20">
    <w:abstractNumId w:val="3"/>
  </w:num>
  <w:num w:numId="21">
    <w:abstractNumId w:val="2"/>
  </w:num>
  <w:num w:numId="22">
    <w:abstractNumId w:val="1"/>
  </w:num>
  <w:num w:numId="23">
    <w:abstractNumId w:val="18"/>
  </w:num>
  <w:num w:numId="24">
    <w:abstractNumId w:val="45"/>
  </w:num>
  <w:num w:numId="25">
    <w:abstractNumId w:val="43"/>
  </w:num>
  <w:num w:numId="26">
    <w:abstractNumId w:val="55"/>
  </w:num>
  <w:num w:numId="27">
    <w:abstractNumId w:val="50"/>
  </w:num>
  <w:num w:numId="28">
    <w:abstractNumId w:val="23"/>
  </w:num>
  <w:num w:numId="29">
    <w:abstractNumId w:val="0"/>
  </w:num>
  <w:num w:numId="30">
    <w:abstractNumId w:val="53"/>
  </w:num>
  <w:num w:numId="31">
    <w:abstractNumId w:val="27"/>
  </w:num>
  <w:num w:numId="32">
    <w:abstractNumId w:val="20"/>
  </w:num>
  <w:num w:numId="33">
    <w:abstractNumId w:val="64"/>
  </w:num>
  <w:num w:numId="34">
    <w:abstractNumId w:val="65"/>
  </w:num>
  <w:num w:numId="35">
    <w:abstractNumId w:val="60"/>
  </w:num>
  <w:num w:numId="36">
    <w:abstractNumId w:val="52"/>
  </w:num>
  <w:num w:numId="37">
    <w:abstractNumId w:val="39"/>
  </w:num>
  <w:num w:numId="38">
    <w:abstractNumId w:val="49"/>
  </w:num>
  <w:num w:numId="39">
    <w:abstractNumId w:val="33"/>
  </w:num>
  <w:num w:numId="40">
    <w:abstractNumId w:val="32"/>
  </w:num>
  <w:num w:numId="41">
    <w:abstractNumId w:val="12"/>
  </w:num>
  <w:num w:numId="42">
    <w:abstractNumId w:val="47"/>
  </w:num>
  <w:num w:numId="43">
    <w:abstractNumId w:val="26"/>
  </w:num>
  <w:num w:numId="44">
    <w:abstractNumId w:val="30"/>
  </w:num>
  <w:num w:numId="45">
    <w:abstractNumId w:val="31"/>
  </w:num>
  <w:num w:numId="46">
    <w:abstractNumId w:val="11"/>
  </w:num>
  <w:num w:numId="47">
    <w:abstractNumId w:val="42"/>
  </w:num>
  <w:num w:numId="48">
    <w:abstractNumId w:val="62"/>
  </w:num>
  <w:num w:numId="49">
    <w:abstractNumId w:val="22"/>
  </w:num>
  <w:num w:numId="50">
    <w:abstractNumId w:val="19"/>
  </w:num>
  <w:num w:numId="51">
    <w:abstractNumId w:val="61"/>
  </w:num>
  <w:num w:numId="52">
    <w:abstractNumId w:val="28"/>
  </w:num>
  <w:num w:numId="53">
    <w:abstractNumId w:val="51"/>
  </w:num>
  <w:num w:numId="54">
    <w:abstractNumId w:val="21"/>
  </w:num>
  <w:num w:numId="55">
    <w:abstractNumId w:val="56"/>
  </w:num>
  <w:num w:numId="56">
    <w:abstractNumId w:val="58"/>
  </w:num>
  <w:num w:numId="57">
    <w:abstractNumId w:val="24"/>
  </w:num>
  <w:num w:numId="58">
    <w:abstractNumId w:val="35"/>
  </w:num>
  <w:num w:numId="59">
    <w:abstractNumId w:val="66"/>
  </w:num>
  <w:num w:numId="60">
    <w:abstractNumId w:val="29"/>
  </w:num>
  <w:num w:numId="61">
    <w:abstractNumId w:val="46"/>
  </w:num>
  <w:num w:numId="62">
    <w:abstractNumId w:val="14"/>
  </w:num>
  <w:num w:numId="63">
    <w:abstractNumId w:val="37"/>
  </w:num>
  <w:num w:numId="64">
    <w:abstractNumId w:val="40"/>
  </w:num>
  <w:num w:numId="65">
    <w:abstractNumId w:val="67"/>
  </w:num>
  <w:num w:numId="66">
    <w:abstractNumId w:val="36"/>
  </w:num>
  <w:num w:numId="67">
    <w:abstractNumId w:val="44"/>
  </w:num>
  <w:num w:numId="68">
    <w:abstractNumId w:val="38"/>
  </w:num>
  <w:numIdMacAtCleanup w:val="6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embedSystemFonts/>
  <w:proofState w:spelling="clean" w:grammar="clean"/>
  <w:attachedTemplate r:id="rId1"/>
  <w:linkStyles/>
  <w:revisionView w:markup="0"/>
  <w:defaultTabStop w:val="720"/>
  <w:drawingGridHorizontalSpacing w:val="360"/>
  <w:drawingGridVerticalSpacing w:val="360"/>
  <w:displayHorizontalDrawingGridEvery w:val="0"/>
  <w:displayVerticalDrawingGridEvery w:val="0"/>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62B0"/>
    <w:rsid w:val="000018F2"/>
    <w:rsid w:val="00001BE9"/>
    <w:rsid w:val="00002946"/>
    <w:rsid w:val="00002C02"/>
    <w:rsid w:val="000033EA"/>
    <w:rsid w:val="0000402A"/>
    <w:rsid w:val="00010C46"/>
    <w:rsid w:val="0001144A"/>
    <w:rsid w:val="00011B4D"/>
    <w:rsid w:val="00011B58"/>
    <w:rsid w:val="00012760"/>
    <w:rsid w:val="00012C89"/>
    <w:rsid w:val="00014765"/>
    <w:rsid w:val="000152E8"/>
    <w:rsid w:val="00016FF8"/>
    <w:rsid w:val="00017198"/>
    <w:rsid w:val="00017270"/>
    <w:rsid w:val="00017781"/>
    <w:rsid w:val="00017BB5"/>
    <w:rsid w:val="00020D4D"/>
    <w:rsid w:val="0002116B"/>
    <w:rsid w:val="00021A0E"/>
    <w:rsid w:val="00023A6B"/>
    <w:rsid w:val="000240AC"/>
    <w:rsid w:val="000247D9"/>
    <w:rsid w:val="000253FA"/>
    <w:rsid w:val="00025C76"/>
    <w:rsid w:val="000263FF"/>
    <w:rsid w:val="00030832"/>
    <w:rsid w:val="000309AC"/>
    <w:rsid w:val="00030C18"/>
    <w:rsid w:val="00031FB0"/>
    <w:rsid w:val="00035230"/>
    <w:rsid w:val="00035315"/>
    <w:rsid w:val="000353F0"/>
    <w:rsid w:val="0003659A"/>
    <w:rsid w:val="00036E49"/>
    <w:rsid w:val="000400A3"/>
    <w:rsid w:val="000402DA"/>
    <w:rsid w:val="00042398"/>
    <w:rsid w:val="000436F5"/>
    <w:rsid w:val="000440D4"/>
    <w:rsid w:val="0004424D"/>
    <w:rsid w:val="00044916"/>
    <w:rsid w:val="000449D8"/>
    <w:rsid w:val="000470B2"/>
    <w:rsid w:val="0004790B"/>
    <w:rsid w:val="00050CA3"/>
    <w:rsid w:val="0005162F"/>
    <w:rsid w:val="00052AA9"/>
    <w:rsid w:val="00053E66"/>
    <w:rsid w:val="00054536"/>
    <w:rsid w:val="0005535B"/>
    <w:rsid w:val="00055480"/>
    <w:rsid w:val="0005793E"/>
    <w:rsid w:val="000615C5"/>
    <w:rsid w:val="00062926"/>
    <w:rsid w:val="00062D72"/>
    <w:rsid w:val="000632E1"/>
    <w:rsid w:val="0006357C"/>
    <w:rsid w:val="00063ACF"/>
    <w:rsid w:val="000665DE"/>
    <w:rsid w:val="00067EC4"/>
    <w:rsid w:val="00070171"/>
    <w:rsid w:val="000701B6"/>
    <w:rsid w:val="000704B8"/>
    <w:rsid w:val="00070EE0"/>
    <w:rsid w:val="000715CD"/>
    <w:rsid w:val="000717E9"/>
    <w:rsid w:val="0007219B"/>
    <w:rsid w:val="00073073"/>
    <w:rsid w:val="00073110"/>
    <w:rsid w:val="00073744"/>
    <w:rsid w:val="00073D53"/>
    <w:rsid w:val="000747FB"/>
    <w:rsid w:val="00077E34"/>
    <w:rsid w:val="000808D2"/>
    <w:rsid w:val="00080EE0"/>
    <w:rsid w:val="00081225"/>
    <w:rsid w:val="000814BE"/>
    <w:rsid w:val="000820C4"/>
    <w:rsid w:val="00082D12"/>
    <w:rsid w:val="00084C30"/>
    <w:rsid w:val="0008546D"/>
    <w:rsid w:val="0008562C"/>
    <w:rsid w:val="000863AD"/>
    <w:rsid w:val="00086C9E"/>
    <w:rsid w:val="00087898"/>
    <w:rsid w:val="00087972"/>
    <w:rsid w:val="0009020C"/>
    <w:rsid w:val="0009057B"/>
    <w:rsid w:val="00091F9D"/>
    <w:rsid w:val="00092A54"/>
    <w:rsid w:val="0009382C"/>
    <w:rsid w:val="000947EA"/>
    <w:rsid w:val="00095C14"/>
    <w:rsid w:val="0009792F"/>
    <w:rsid w:val="00097ED7"/>
    <w:rsid w:val="000A23DC"/>
    <w:rsid w:val="000A370D"/>
    <w:rsid w:val="000A611E"/>
    <w:rsid w:val="000A665E"/>
    <w:rsid w:val="000A7B86"/>
    <w:rsid w:val="000B0770"/>
    <w:rsid w:val="000B216A"/>
    <w:rsid w:val="000B47D0"/>
    <w:rsid w:val="000B4EEB"/>
    <w:rsid w:val="000B54CD"/>
    <w:rsid w:val="000B62E4"/>
    <w:rsid w:val="000C07BE"/>
    <w:rsid w:val="000C0A71"/>
    <w:rsid w:val="000C1ADF"/>
    <w:rsid w:val="000C1D7C"/>
    <w:rsid w:val="000C1F96"/>
    <w:rsid w:val="000C4498"/>
    <w:rsid w:val="000C60E3"/>
    <w:rsid w:val="000C7736"/>
    <w:rsid w:val="000D1CE8"/>
    <w:rsid w:val="000D5359"/>
    <w:rsid w:val="000D562B"/>
    <w:rsid w:val="000D7767"/>
    <w:rsid w:val="000E1DD2"/>
    <w:rsid w:val="000E237F"/>
    <w:rsid w:val="000E37BB"/>
    <w:rsid w:val="000E3B0F"/>
    <w:rsid w:val="000E464B"/>
    <w:rsid w:val="000E5078"/>
    <w:rsid w:val="000E5381"/>
    <w:rsid w:val="000E5408"/>
    <w:rsid w:val="000E5890"/>
    <w:rsid w:val="000E5EB8"/>
    <w:rsid w:val="000E646C"/>
    <w:rsid w:val="000E7D9E"/>
    <w:rsid w:val="000F382E"/>
    <w:rsid w:val="000F40E5"/>
    <w:rsid w:val="000F4979"/>
    <w:rsid w:val="000F5FA5"/>
    <w:rsid w:val="000F6F73"/>
    <w:rsid w:val="000F6F79"/>
    <w:rsid w:val="000F74B6"/>
    <w:rsid w:val="000F7B7B"/>
    <w:rsid w:val="00101CC0"/>
    <w:rsid w:val="00102981"/>
    <w:rsid w:val="00103ABC"/>
    <w:rsid w:val="001058FB"/>
    <w:rsid w:val="00106331"/>
    <w:rsid w:val="00107018"/>
    <w:rsid w:val="0010751F"/>
    <w:rsid w:val="001118F9"/>
    <w:rsid w:val="001120CB"/>
    <w:rsid w:val="00112C78"/>
    <w:rsid w:val="00112F20"/>
    <w:rsid w:val="00113E82"/>
    <w:rsid w:val="00115505"/>
    <w:rsid w:val="00116AA7"/>
    <w:rsid w:val="00117EB2"/>
    <w:rsid w:val="00122ADB"/>
    <w:rsid w:val="0012358A"/>
    <w:rsid w:val="001272D7"/>
    <w:rsid w:val="00127BCC"/>
    <w:rsid w:val="001312BE"/>
    <w:rsid w:val="001312E6"/>
    <w:rsid w:val="00132F50"/>
    <w:rsid w:val="00133E37"/>
    <w:rsid w:val="00134480"/>
    <w:rsid w:val="00134529"/>
    <w:rsid w:val="001365CE"/>
    <w:rsid w:val="00140A41"/>
    <w:rsid w:val="00140C5A"/>
    <w:rsid w:val="00142EA9"/>
    <w:rsid w:val="00144F26"/>
    <w:rsid w:val="00146342"/>
    <w:rsid w:val="00147DB2"/>
    <w:rsid w:val="00150C2D"/>
    <w:rsid w:val="00151895"/>
    <w:rsid w:val="001525E9"/>
    <w:rsid w:val="00153972"/>
    <w:rsid w:val="00155FCD"/>
    <w:rsid w:val="00156E5F"/>
    <w:rsid w:val="001574D5"/>
    <w:rsid w:val="001627C0"/>
    <w:rsid w:val="00162B1D"/>
    <w:rsid w:val="001641F5"/>
    <w:rsid w:val="0016466E"/>
    <w:rsid w:val="001649E5"/>
    <w:rsid w:val="00164DD2"/>
    <w:rsid w:val="001655F2"/>
    <w:rsid w:val="00165C5E"/>
    <w:rsid w:val="001662D6"/>
    <w:rsid w:val="001663F8"/>
    <w:rsid w:val="00166652"/>
    <w:rsid w:val="00175FBC"/>
    <w:rsid w:val="00176586"/>
    <w:rsid w:val="001767B1"/>
    <w:rsid w:val="001778CE"/>
    <w:rsid w:val="001806F0"/>
    <w:rsid w:val="00181195"/>
    <w:rsid w:val="001823E8"/>
    <w:rsid w:val="001831FF"/>
    <w:rsid w:val="00183593"/>
    <w:rsid w:val="0018562E"/>
    <w:rsid w:val="0018583A"/>
    <w:rsid w:val="00186BD7"/>
    <w:rsid w:val="001870C1"/>
    <w:rsid w:val="00190978"/>
    <w:rsid w:val="00190D6E"/>
    <w:rsid w:val="0019139F"/>
    <w:rsid w:val="00191A4E"/>
    <w:rsid w:val="0019227A"/>
    <w:rsid w:val="0019494B"/>
    <w:rsid w:val="00196771"/>
    <w:rsid w:val="001A0ABB"/>
    <w:rsid w:val="001A0AC3"/>
    <w:rsid w:val="001A1915"/>
    <w:rsid w:val="001A2BE0"/>
    <w:rsid w:val="001A3581"/>
    <w:rsid w:val="001A38A1"/>
    <w:rsid w:val="001A3F12"/>
    <w:rsid w:val="001A5B07"/>
    <w:rsid w:val="001A66B3"/>
    <w:rsid w:val="001A78B6"/>
    <w:rsid w:val="001A7FD4"/>
    <w:rsid w:val="001B263D"/>
    <w:rsid w:val="001B3263"/>
    <w:rsid w:val="001B36CA"/>
    <w:rsid w:val="001B41E8"/>
    <w:rsid w:val="001B6052"/>
    <w:rsid w:val="001B6B0B"/>
    <w:rsid w:val="001C13B8"/>
    <w:rsid w:val="001C2FCF"/>
    <w:rsid w:val="001C4A04"/>
    <w:rsid w:val="001C5167"/>
    <w:rsid w:val="001C52A7"/>
    <w:rsid w:val="001C62F6"/>
    <w:rsid w:val="001C6819"/>
    <w:rsid w:val="001C7B7B"/>
    <w:rsid w:val="001D0047"/>
    <w:rsid w:val="001D2C7F"/>
    <w:rsid w:val="001D4A9C"/>
    <w:rsid w:val="001D4EF2"/>
    <w:rsid w:val="001D72B9"/>
    <w:rsid w:val="001D799A"/>
    <w:rsid w:val="001E02BF"/>
    <w:rsid w:val="001E2A90"/>
    <w:rsid w:val="001E2D93"/>
    <w:rsid w:val="001E33D4"/>
    <w:rsid w:val="001E3543"/>
    <w:rsid w:val="001E489C"/>
    <w:rsid w:val="001E4CA6"/>
    <w:rsid w:val="001E5041"/>
    <w:rsid w:val="001F04C3"/>
    <w:rsid w:val="001F4825"/>
    <w:rsid w:val="001F4943"/>
    <w:rsid w:val="001F5F23"/>
    <w:rsid w:val="001F707B"/>
    <w:rsid w:val="001F784F"/>
    <w:rsid w:val="00203A1F"/>
    <w:rsid w:val="002052C9"/>
    <w:rsid w:val="002106B1"/>
    <w:rsid w:val="00212175"/>
    <w:rsid w:val="002132FD"/>
    <w:rsid w:val="00213DDF"/>
    <w:rsid w:val="00215337"/>
    <w:rsid w:val="002163BF"/>
    <w:rsid w:val="00216F2F"/>
    <w:rsid w:val="00217088"/>
    <w:rsid w:val="0021772D"/>
    <w:rsid w:val="00220DA2"/>
    <w:rsid w:val="00222450"/>
    <w:rsid w:val="00222B42"/>
    <w:rsid w:val="00224190"/>
    <w:rsid w:val="00225656"/>
    <w:rsid w:val="002262CA"/>
    <w:rsid w:val="0022656C"/>
    <w:rsid w:val="0022721B"/>
    <w:rsid w:val="00227460"/>
    <w:rsid w:val="00227D32"/>
    <w:rsid w:val="00230CE4"/>
    <w:rsid w:val="00230EA7"/>
    <w:rsid w:val="00232FD0"/>
    <w:rsid w:val="00234C5A"/>
    <w:rsid w:val="00234EE4"/>
    <w:rsid w:val="00235170"/>
    <w:rsid w:val="00235922"/>
    <w:rsid w:val="002363B4"/>
    <w:rsid w:val="00236702"/>
    <w:rsid w:val="00240C92"/>
    <w:rsid w:val="0024163C"/>
    <w:rsid w:val="00244567"/>
    <w:rsid w:val="00246A1D"/>
    <w:rsid w:val="002472B7"/>
    <w:rsid w:val="002474D3"/>
    <w:rsid w:val="002515A2"/>
    <w:rsid w:val="00253020"/>
    <w:rsid w:val="00254B1A"/>
    <w:rsid w:val="00255C2D"/>
    <w:rsid w:val="00256688"/>
    <w:rsid w:val="002567F5"/>
    <w:rsid w:val="00257592"/>
    <w:rsid w:val="002579BC"/>
    <w:rsid w:val="00260F14"/>
    <w:rsid w:val="00261C2D"/>
    <w:rsid w:val="00265A75"/>
    <w:rsid w:val="00271799"/>
    <w:rsid w:val="00272236"/>
    <w:rsid w:val="00272ACD"/>
    <w:rsid w:val="00272D60"/>
    <w:rsid w:val="0027359C"/>
    <w:rsid w:val="0027374B"/>
    <w:rsid w:val="00275267"/>
    <w:rsid w:val="00277BAD"/>
    <w:rsid w:val="00280609"/>
    <w:rsid w:val="0028299F"/>
    <w:rsid w:val="00285A30"/>
    <w:rsid w:val="00285F24"/>
    <w:rsid w:val="002861A4"/>
    <w:rsid w:val="00286EFD"/>
    <w:rsid w:val="00286F0F"/>
    <w:rsid w:val="00290180"/>
    <w:rsid w:val="002935FA"/>
    <w:rsid w:val="00293AE7"/>
    <w:rsid w:val="0029590C"/>
    <w:rsid w:val="00296AF7"/>
    <w:rsid w:val="00296B55"/>
    <w:rsid w:val="00297C52"/>
    <w:rsid w:val="002A0D34"/>
    <w:rsid w:val="002A3120"/>
    <w:rsid w:val="002A7D52"/>
    <w:rsid w:val="002B0AF3"/>
    <w:rsid w:val="002B3A5C"/>
    <w:rsid w:val="002B5F0C"/>
    <w:rsid w:val="002B64DC"/>
    <w:rsid w:val="002B650A"/>
    <w:rsid w:val="002B7DD7"/>
    <w:rsid w:val="002C0958"/>
    <w:rsid w:val="002C5BE4"/>
    <w:rsid w:val="002C6E1E"/>
    <w:rsid w:val="002D2653"/>
    <w:rsid w:val="002D39E8"/>
    <w:rsid w:val="002D3D5E"/>
    <w:rsid w:val="002D3E67"/>
    <w:rsid w:val="002D66DD"/>
    <w:rsid w:val="002D757F"/>
    <w:rsid w:val="002D7E33"/>
    <w:rsid w:val="002E08B7"/>
    <w:rsid w:val="002E0C83"/>
    <w:rsid w:val="002E28DA"/>
    <w:rsid w:val="002E2E29"/>
    <w:rsid w:val="002E33F5"/>
    <w:rsid w:val="002E547C"/>
    <w:rsid w:val="002E58F9"/>
    <w:rsid w:val="002E607E"/>
    <w:rsid w:val="002E7F50"/>
    <w:rsid w:val="002F0332"/>
    <w:rsid w:val="002F0829"/>
    <w:rsid w:val="002F15B5"/>
    <w:rsid w:val="002F1B21"/>
    <w:rsid w:val="002F3B76"/>
    <w:rsid w:val="002F7622"/>
    <w:rsid w:val="002F79FF"/>
    <w:rsid w:val="00300571"/>
    <w:rsid w:val="0030061B"/>
    <w:rsid w:val="00300FD9"/>
    <w:rsid w:val="003033EB"/>
    <w:rsid w:val="00306E60"/>
    <w:rsid w:val="00310165"/>
    <w:rsid w:val="0031083C"/>
    <w:rsid w:val="00310BDF"/>
    <w:rsid w:val="00311528"/>
    <w:rsid w:val="00311A07"/>
    <w:rsid w:val="0031221D"/>
    <w:rsid w:val="00312840"/>
    <w:rsid w:val="0031310D"/>
    <w:rsid w:val="00313A45"/>
    <w:rsid w:val="003148E4"/>
    <w:rsid w:val="00314C03"/>
    <w:rsid w:val="00315F58"/>
    <w:rsid w:val="003173D2"/>
    <w:rsid w:val="00320979"/>
    <w:rsid w:val="00320C8A"/>
    <w:rsid w:val="00321409"/>
    <w:rsid w:val="003225B5"/>
    <w:rsid w:val="00325256"/>
    <w:rsid w:val="00325CB3"/>
    <w:rsid w:val="00326EA4"/>
    <w:rsid w:val="0033074F"/>
    <w:rsid w:val="00334745"/>
    <w:rsid w:val="00336CDE"/>
    <w:rsid w:val="00337066"/>
    <w:rsid w:val="003375A6"/>
    <w:rsid w:val="00337F92"/>
    <w:rsid w:val="00340334"/>
    <w:rsid w:val="00340F7F"/>
    <w:rsid w:val="003411DA"/>
    <w:rsid w:val="003423D9"/>
    <w:rsid w:val="00342EEB"/>
    <w:rsid w:val="003434B2"/>
    <w:rsid w:val="00344D59"/>
    <w:rsid w:val="003451E0"/>
    <w:rsid w:val="00345684"/>
    <w:rsid w:val="00345AEC"/>
    <w:rsid w:val="00346822"/>
    <w:rsid w:val="00347F70"/>
    <w:rsid w:val="0035049B"/>
    <w:rsid w:val="00350FCE"/>
    <w:rsid w:val="003550CD"/>
    <w:rsid w:val="003552DD"/>
    <w:rsid w:val="00355CF7"/>
    <w:rsid w:val="00355F07"/>
    <w:rsid w:val="00356319"/>
    <w:rsid w:val="0035664C"/>
    <w:rsid w:val="003568A3"/>
    <w:rsid w:val="00356E9D"/>
    <w:rsid w:val="00357012"/>
    <w:rsid w:val="003572FE"/>
    <w:rsid w:val="0036154D"/>
    <w:rsid w:val="003620B9"/>
    <w:rsid w:val="00362EE0"/>
    <w:rsid w:val="00362F50"/>
    <w:rsid w:val="00363AE9"/>
    <w:rsid w:val="003667D8"/>
    <w:rsid w:val="00370033"/>
    <w:rsid w:val="00375F40"/>
    <w:rsid w:val="003761F0"/>
    <w:rsid w:val="00380130"/>
    <w:rsid w:val="00381350"/>
    <w:rsid w:val="003814E0"/>
    <w:rsid w:val="00382F64"/>
    <w:rsid w:val="0038316E"/>
    <w:rsid w:val="00383411"/>
    <w:rsid w:val="00384364"/>
    <w:rsid w:val="0038452C"/>
    <w:rsid w:val="003845C8"/>
    <w:rsid w:val="0039198E"/>
    <w:rsid w:val="00391A42"/>
    <w:rsid w:val="00391C9D"/>
    <w:rsid w:val="003954C4"/>
    <w:rsid w:val="003958AB"/>
    <w:rsid w:val="003973EC"/>
    <w:rsid w:val="003A31E0"/>
    <w:rsid w:val="003A5325"/>
    <w:rsid w:val="003A535A"/>
    <w:rsid w:val="003A6CF3"/>
    <w:rsid w:val="003B0224"/>
    <w:rsid w:val="003B0743"/>
    <w:rsid w:val="003B28AD"/>
    <w:rsid w:val="003B3892"/>
    <w:rsid w:val="003B53CB"/>
    <w:rsid w:val="003B5972"/>
    <w:rsid w:val="003C064F"/>
    <w:rsid w:val="003C0EE4"/>
    <w:rsid w:val="003C1EFC"/>
    <w:rsid w:val="003C4084"/>
    <w:rsid w:val="003C5742"/>
    <w:rsid w:val="003C5D02"/>
    <w:rsid w:val="003C5D8B"/>
    <w:rsid w:val="003C62B5"/>
    <w:rsid w:val="003C7803"/>
    <w:rsid w:val="003C7FA6"/>
    <w:rsid w:val="003D052B"/>
    <w:rsid w:val="003D41AA"/>
    <w:rsid w:val="003D5F91"/>
    <w:rsid w:val="003D674E"/>
    <w:rsid w:val="003D6CA7"/>
    <w:rsid w:val="003E04A7"/>
    <w:rsid w:val="003E0C36"/>
    <w:rsid w:val="003E2F32"/>
    <w:rsid w:val="003E3C31"/>
    <w:rsid w:val="003E3E36"/>
    <w:rsid w:val="003E4168"/>
    <w:rsid w:val="003E45C2"/>
    <w:rsid w:val="003E5293"/>
    <w:rsid w:val="003E580A"/>
    <w:rsid w:val="003E5BE1"/>
    <w:rsid w:val="003E68CA"/>
    <w:rsid w:val="003E6AC2"/>
    <w:rsid w:val="003E6D95"/>
    <w:rsid w:val="003E6FC3"/>
    <w:rsid w:val="003F2593"/>
    <w:rsid w:val="003F3DB5"/>
    <w:rsid w:val="003F62A5"/>
    <w:rsid w:val="003F6FAC"/>
    <w:rsid w:val="003F7094"/>
    <w:rsid w:val="003F77DB"/>
    <w:rsid w:val="00400A48"/>
    <w:rsid w:val="00401A5F"/>
    <w:rsid w:val="0040255D"/>
    <w:rsid w:val="00402F11"/>
    <w:rsid w:val="004034F4"/>
    <w:rsid w:val="0040554F"/>
    <w:rsid w:val="00407534"/>
    <w:rsid w:val="0041103F"/>
    <w:rsid w:val="004134FE"/>
    <w:rsid w:val="004137AD"/>
    <w:rsid w:val="00413A12"/>
    <w:rsid w:val="004140F2"/>
    <w:rsid w:val="004163F7"/>
    <w:rsid w:val="004171B9"/>
    <w:rsid w:val="004200B2"/>
    <w:rsid w:val="004202A4"/>
    <w:rsid w:val="004203BD"/>
    <w:rsid w:val="0042120A"/>
    <w:rsid w:val="00421C41"/>
    <w:rsid w:val="0042249D"/>
    <w:rsid w:val="00423438"/>
    <w:rsid w:val="004234FF"/>
    <w:rsid w:val="0042372B"/>
    <w:rsid w:val="0042526A"/>
    <w:rsid w:val="00430094"/>
    <w:rsid w:val="00430C7B"/>
    <w:rsid w:val="004322AE"/>
    <w:rsid w:val="00432850"/>
    <w:rsid w:val="00433876"/>
    <w:rsid w:val="0043387B"/>
    <w:rsid w:val="00433C1C"/>
    <w:rsid w:val="004351AB"/>
    <w:rsid w:val="00441D1C"/>
    <w:rsid w:val="004423BA"/>
    <w:rsid w:val="004427C2"/>
    <w:rsid w:val="00442A3E"/>
    <w:rsid w:val="004432C1"/>
    <w:rsid w:val="004444ED"/>
    <w:rsid w:val="004446D3"/>
    <w:rsid w:val="0044564C"/>
    <w:rsid w:val="004458E1"/>
    <w:rsid w:val="00445E44"/>
    <w:rsid w:val="004460AF"/>
    <w:rsid w:val="00446AC2"/>
    <w:rsid w:val="00450F86"/>
    <w:rsid w:val="0045214D"/>
    <w:rsid w:val="004525D3"/>
    <w:rsid w:val="0045589C"/>
    <w:rsid w:val="00456987"/>
    <w:rsid w:val="00456CF3"/>
    <w:rsid w:val="00457590"/>
    <w:rsid w:val="00457A54"/>
    <w:rsid w:val="00460AA1"/>
    <w:rsid w:val="00462238"/>
    <w:rsid w:val="0046352F"/>
    <w:rsid w:val="00464F1D"/>
    <w:rsid w:val="00466760"/>
    <w:rsid w:val="004668E5"/>
    <w:rsid w:val="00466A5D"/>
    <w:rsid w:val="00466FC8"/>
    <w:rsid w:val="00470721"/>
    <w:rsid w:val="00470E80"/>
    <w:rsid w:val="0047236D"/>
    <w:rsid w:val="00473A31"/>
    <w:rsid w:val="004745AB"/>
    <w:rsid w:val="00474B37"/>
    <w:rsid w:val="004763BC"/>
    <w:rsid w:val="0048065C"/>
    <w:rsid w:val="004828B9"/>
    <w:rsid w:val="00482C6C"/>
    <w:rsid w:val="00484DF8"/>
    <w:rsid w:val="00484F32"/>
    <w:rsid w:val="00485C81"/>
    <w:rsid w:val="00486A75"/>
    <w:rsid w:val="00486FAA"/>
    <w:rsid w:val="004875F8"/>
    <w:rsid w:val="00487B51"/>
    <w:rsid w:val="00490EC5"/>
    <w:rsid w:val="004934DF"/>
    <w:rsid w:val="0049451D"/>
    <w:rsid w:val="0049583D"/>
    <w:rsid w:val="004A1BF1"/>
    <w:rsid w:val="004A265F"/>
    <w:rsid w:val="004A29E7"/>
    <w:rsid w:val="004A5552"/>
    <w:rsid w:val="004A59F1"/>
    <w:rsid w:val="004A7982"/>
    <w:rsid w:val="004B068F"/>
    <w:rsid w:val="004B0C45"/>
    <w:rsid w:val="004B33A8"/>
    <w:rsid w:val="004B6C1C"/>
    <w:rsid w:val="004B6F27"/>
    <w:rsid w:val="004B762A"/>
    <w:rsid w:val="004B783D"/>
    <w:rsid w:val="004B78ED"/>
    <w:rsid w:val="004C1C41"/>
    <w:rsid w:val="004C1CFB"/>
    <w:rsid w:val="004C3960"/>
    <w:rsid w:val="004C3E11"/>
    <w:rsid w:val="004C48E3"/>
    <w:rsid w:val="004C4A41"/>
    <w:rsid w:val="004C6883"/>
    <w:rsid w:val="004C6EC5"/>
    <w:rsid w:val="004D0442"/>
    <w:rsid w:val="004D167A"/>
    <w:rsid w:val="004D3DDB"/>
    <w:rsid w:val="004D5865"/>
    <w:rsid w:val="004E07AB"/>
    <w:rsid w:val="004E16CC"/>
    <w:rsid w:val="004E22D8"/>
    <w:rsid w:val="004E23FA"/>
    <w:rsid w:val="004E3157"/>
    <w:rsid w:val="004E7ADD"/>
    <w:rsid w:val="004F316E"/>
    <w:rsid w:val="004F36AB"/>
    <w:rsid w:val="004F3A4F"/>
    <w:rsid w:val="004F4185"/>
    <w:rsid w:val="004F59D5"/>
    <w:rsid w:val="004F5D71"/>
    <w:rsid w:val="004F663E"/>
    <w:rsid w:val="00501DE0"/>
    <w:rsid w:val="005027C7"/>
    <w:rsid w:val="005032EA"/>
    <w:rsid w:val="00503F0D"/>
    <w:rsid w:val="00504470"/>
    <w:rsid w:val="005055A5"/>
    <w:rsid w:val="0050611A"/>
    <w:rsid w:val="0051011B"/>
    <w:rsid w:val="0051279A"/>
    <w:rsid w:val="0051382A"/>
    <w:rsid w:val="005143A3"/>
    <w:rsid w:val="005157FC"/>
    <w:rsid w:val="00516085"/>
    <w:rsid w:val="005169CF"/>
    <w:rsid w:val="00516A65"/>
    <w:rsid w:val="00517CC0"/>
    <w:rsid w:val="005213AD"/>
    <w:rsid w:val="00522519"/>
    <w:rsid w:val="00522531"/>
    <w:rsid w:val="00523CD6"/>
    <w:rsid w:val="0052503A"/>
    <w:rsid w:val="0052534C"/>
    <w:rsid w:val="00527CF8"/>
    <w:rsid w:val="00530999"/>
    <w:rsid w:val="00531A22"/>
    <w:rsid w:val="00533166"/>
    <w:rsid w:val="005331B1"/>
    <w:rsid w:val="00534D49"/>
    <w:rsid w:val="00535484"/>
    <w:rsid w:val="0053569B"/>
    <w:rsid w:val="00535D4D"/>
    <w:rsid w:val="005374DF"/>
    <w:rsid w:val="0053764A"/>
    <w:rsid w:val="00540372"/>
    <w:rsid w:val="00540C9D"/>
    <w:rsid w:val="005412F7"/>
    <w:rsid w:val="005418B1"/>
    <w:rsid w:val="00543429"/>
    <w:rsid w:val="00543E30"/>
    <w:rsid w:val="00544940"/>
    <w:rsid w:val="00545BA1"/>
    <w:rsid w:val="00546818"/>
    <w:rsid w:val="00546D5E"/>
    <w:rsid w:val="00547F19"/>
    <w:rsid w:val="005503B2"/>
    <w:rsid w:val="0055087C"/>
    <w:rsid w:val="00550CC7"/>
    <w:rsid w:val="00552679"/>
    <w:rsid w:val="00553526"/>
    <w:rsid w:val="0055574B"/>
    <w:rsid w:val="00555D1F"/>
    <w:rsid w:val="00556F51"/>
    <w:rsid w:val="00557117"/>
    <w:rsid w:val="0056064D"/>
    <w:rsid w:val="0056076A"/>
    <w:rsid w:val="00561C10"/>
    <w:rsid w:val="0056326D"/>
    <w:rsid w:val="00563923"/>
    <w:rsid w:val="00564548"/>
    <w:rsid w:val="005661D6"/>
    <w:rsid w:val="00567906"/>
    <w:rsid w:val="00570A50"/>
    <w:rsid w:val="00571731"/>
    <w:rsid w:val="00571D54"/>
    <w:rsid w:val="00571F8E"/>
    <w:rsid w:val="005724B8"/>
    <w:rsid w:val="00572AD3"/>
    <w:rsid w:val="00573D01"/>
    <w:rsid w:val="00575FB4"/>
    <w:rsid w:val="005767AF"/>
    <w:rsid w:val="00580888"/>
    <w:rsid w:val="00580DC3"/>
    <w:rsid w:val="00580FC0"/>
    <w:rsid w:val="0058125A"/>
    <w:rsid w:val="005828EE"/>
    <w:rsid w:val="00582C60"/>
    <w:rsid w:val="00584080"/>
    <w:rsid w:val="005842A4"/>
    <w:rsid w:val="005859FB"/>
    <w:rsid w:val="00586D27"/>
    <w:rsid w:val="005878BA"/>
    <w:rsid w:val="00590CD2"/>
    <w:rsid w:val="00591A5F"/>
    <w:rsid w:val="005920C0"/>
    <w:rsid w:val="005922CA"/>
    <w:rsid w:val="00593D01"/>
    <w:rsid w:val="00595DDA"/>
    <w:rsid w:val="00596565"/>
    <w:rsid w:val="005A0C22"/>
    <w:rsid w:val="005A12A2"/>
    <w:rsid w:val="005A2848"/>
    <w:rsid w:val="005A4070"/>
    <w:rsid w:val="005A4B4E"/>
    <w:rsid w:val="005A5814"/>
    <w:rsid w:val="005A5832"/>
    <w:rsid w:val="005A5F27"/>
    <w:rsid w:val="005B1A1F"/>
    <w:rsid w:val="005B2792"/>
    <w:rsid w:val="005B2CDA"/>
    <w:rsid w:val="005B4262"/>
    <w:rsid w:val="005B57E8"/>
    <w:rsid w:val="005B5B9C"/>
    <w:rsid w:val="005B5FA4"/>
    <w:rsid w:val="005B5FB7"/>
    <w:rsid w:val="005B6532"/>
    <w:rsid w:val="005B6AF6"/>
    <w:rsid w:val="005C0505"/>
    <w:rsid w:val="005C0AAC"/>
    <w:rsid w:val="005C0AC9"/>
    <w:rsid w:val="005C41A7"/>
    <w:rsid w:val="005C593A"/>
    <w:rsid w:val="005C5BF4"/>
    <w:rsid w:val="005C600A"/>
    <w:rsid w:val="005C69F7"/>
    <w:rsid w:val="005C73E2"/>
    <w:rsid w:val="005C7990"/>
    <w:rsid w:val="005C7BB9"/>
    <w:rsid w:val="005D2D84"/>
    <w:rsid w:val="005D3547"/>
    <w:rsid w:val="005D4028"/>
    <w:rsid w:val="005D5E9E"/>
    <w:rsid w:val="005D5EC0"/>
    <w:rsid w:val="005D642C"/>
    <w:rsid w:val="005D7938"/>
    <w:rsid w:val="005D7969"/>
    <w:rsid w:val="005D7A4A"/>
    <w:rsid w:val="005E06B9"/>
    <w:rsid w:val="005E07C1"/>
    <w:rsid w:val="005E0896"/>
    <w:rsid w:val="005E30B5"/>
    <w:rsid w:val="005E417B"/>
    <w:rsid w:val="005E459A"/>
    <w:rsid w:val="005E493C"/>
    <w:rsid w:val="005E61A1"/>
    <w:rsid w:val="005F0B08"/>
    <w:rsid w:val="005F21E7"/>
    <w:rsid w:val="005F2F1D"/>
    <w:rsid w:val="005F36E8"/>
    <w:rsid w:val="005F5629"/>
    <w:rsid w:val="005F66B6"/>
    <w:rsid w:val="005F6C78"/>
    <w:rsid w:val="005F721A"/>
    <w:rsid w:val="0060197B"/>
    <w:rsid w:val="00601F76"/>
    <w:rsid w:val="006049E8"/>
    <w:rsid w:val="00604D97"/>
    <w:rsid w:val="006053FA"/>
    <w:rsid w:val="0060690E"/>
    <w:rsid w:val="00606B07"/>
    <w:rsid w:val="00610E62"/>
    <w:rsid w:val="00611C05"/>
    <w:rsid w:val="006139B3"/>
    <w:rsid w:val="006143DF"/>
    <w:rsid w:val="00615BB5"/>
    <w:rsid w:val="00616E69"/>
    <w:rsid w:val="00620402"/>
    <w:rsid w:val="00622A17"/>
    <w:rsid w:val="006233CE"/>
    <w:rsid w:val="00623755"/>
    <w:rsid w:val="0062616D"/>
    <w:rsid w:val="00627740"/>
    <w:rsid w:val="00632021"/>
    <w:rsid w:val="00632391"/>
    <w:rsid w:val="0063392D"/>
    <w:rsid w:val="00634CF9"/>
    <w:rsid w:val="00634D54"/>
    <w:rsid w:val="00637439"/>
    <w:rsid w:val="00637698"/>
    <w:rsid w:val="0064022E"/>
    <w:rsid w:val="00640742"/>
    <w:rsid w:val="00640EDA"/>
    <w:rsid w:val="00643442"/>
    <w:rsid w:val="00646159"/>
    <w:rsid w:val="00651C6E"/>
    <w:rsid w:val="00653198"/>
    <w:rsid w:val="00653D7E"/>
    <w:rsid w:val="00654411"/>
    <w:rsid w:val="006546A0"/>
    <w:rsid w:val="006553AA"/>
    <w:rsid w:val="00655645"/>
    <w:rsid w:val="006557A7"/>
    <w:rsid w:val="00655AD2"/>
    <w:rsid w:val="00656F1F"/>
    <w:rsid w:val="006601F2"/>
    <w:rsid w:val="006602F8"/>
    <w:rsid w:val="006613DA"/>
    <w:rsid w:val="00661FD4"/>
    <w:rsid w:val="00662050"/>
    <w:rsid w:val="006645B7"/>
    <w:rsid w:val="00665884"/>
    <w:rsid w:val="0066791E"/>
    <w:rsid w:val="00670E9D"/>
    <w:rsid w:val="00671CF7"/>
    <w:rsid w:val="00673164"/>
    <w:rsid w:val="006752B8"/>
    <w:rsid w:val="00676F45"/>
    <w:rsid w:val="00676F4C"/>
    <w:rsid w:val="00677055"/>
    <w:rsid w:val="006818AE"/>
    <w:rsid w:val="0068283D"/>
    <w:rsid w:val="00686346"/>
    <w:rsid w:val="00686B11"/>
    <w:rsid w:val="0068734E"/>
    <w:rsid w:val="00690322"/>
    <w:rsid w:val="00692CA1"/>
    <w:rsid w:val="00693208"/>
    <w:rsid w:val="006943E1"/>
    <w:rsid w:val="00695991"/>
    <w:rsid w:val="006978B5"/>
    <w:rsid w:val="006A0340"/>
    <w:rsid w:val="006A07AF"/>
    <w:rsid w:val="006A0EFB"/>
    <w:rsid w:val="006A6770"/>
    <w:rsid w:val="006A6EFA"/>
    <w:rsid w:val="006A70B4"/>
    <w:rsid w:val="006B121B"/>
    <w:rsid w:val="006B2FDD"/>
    <w:rsid w:val="006B343F"/>
    <w:rsid w:val="006B4EB0"/>
    <w:rsid w:val="006B5A18"/>
    <w:rsid w:val="006B5C4B"/>
    <w:rsid w:val="006B5DAB"/>
    <w:rsid w:val="006C0469"/>
    <w:rsid w:val="006C0BE0"/>
    <w:rsid w:val="006C2174"/>
    <w:rsid w:val="006C24F6"/>
    <w:rsid w:val="006C2D02"/>
    <w:rsid w:val="006C37A5"/>
    <w:rsid w:val="006C422E"/>
    <w:rsid w:val="006C45B7"/>
    <w:rsid w:val="006C705B"/>
    <w:rsid w:val="006C70E6"/>
    <w:rsid w:val="006C7C45"/>
    <w:rsid w:val="006C7E75"/>
    <w:rsid w:val="006D053B"/>
    <w:rsid w:val="006D0D7A"/>
    <w:rsid w:val="006D2E76"/>
    <w:rsid w:val="006D6203"/>
    <w:rsid w:val="006D63CD"/>
    <w:rsid w:val="006E0E4B"/>
    <w:rsid w:val="006E1219"/>
    <w:rsid w:val="006E1357"/>
    <w:rsid w:val="006E20EB"/>
    <w:rsid w:val="006E21F4"/>
    <w:rsid w:val="006E351F"/>
    <w:rsid w:val="006E534A"/>
    <w:rsid w:val="006E5C84"/>
    <w:rsid w:val="006E7739"/>
    <w:rsid w:val="006F02DB"/>
    <w:rsid w:val="006F03ED"/>
    <w:rsid w:val="006F1669"/>
    <w:rsid w:val="006F3054"/>
    <w:rsid w:val="006F31AE"/>
    <w:rsid w:val="006F41D2"/>
    <w:rsid w:val="006F543A"/>
    <w:rsid w:val="00701DBE"/>
    <w:rsid w:val="007026DB"/>
    <w:rsid w:val="00702E4B"/>
    <w:rsid w:val="00705F7F"/>
    <w:rsid w:val="00705F86"/>
    <w:rsid w:val="00710A9A"/>
    <w:rsid w:val="00710AA1"/>
    <w:rsid w:val="00712692"/>
    <w:rsid w:val="00712720"/>
    <w:rsid w:val="00713EBD"/>
    <w:rsid w:val="007140D6"/>
    <w:rsid w:val="00714465"/>
    <w:rsid w:val="00714519"/>
    <w:rsid w:val="007149D6"/>
    <w:rsid w:val="00715D3F"/>
    <w:rsid w:val="00715F38"/>
    <w:rsid w:val="00716627"/>
    <w:rsid w:val="007166B6"/>
    <w:rsid w:val="00722C43"/>
    <w:rsid w:val="00725249"/>
    <w:rsid w:val="0072529A"/>
    <w:rsid w:val="00725613"/>
    <w:rsid w:val="00725CD4"/>
    <w:rsid w:val="0072692F"/>
    <w:rsid w:val="007270EC"/>
    <w:rsid w:val="00730636"/>
    <w:rsid w:val="007317CA"/>
    <w:rsid w:val="00732596"/>
    <w:rsid w:val="0073335B"/>
    <w:rsid w:val="00733461"/>
    <w:rsid w:val="00734E32"/>
    <w:rsid w:val="00735FAE"/>
    <w:rsid w:val="007373E4"/>
    <w:rsid w:val="0073759B"/>
    <w:rsid w:val="00737929"/>
    <w:rsid w:val="00741388"/>
    <w:rsid w:val="00741551"/>
    <w:rsid w:val="00741BA8"/>
    <w:rsid w:val="00741FB4"/>
    <w:rsid w:val="00744D3F"/>
    <w:rsid w:val="00745506"/>
    <w:rsid w:val="00745966"/>
    <w:rsid w:val="00745D62"/>
    <w:rsid w:val="00746E93"/>
    <w:rsid w:val="007472FC"/>
    <w:rsid w:val="00747E9F"/>
    <w:rsid w:val="00750FCA"/>
    <w:rsid w:val="00751D92"/>
    <w:rsid w:val="0075213F"/>
    <w:rsid w:val="007525D0"/>
    <w:rsid w:val="007527C6"/>
    <w:rsid w:val="00755908"/>
    <w:rsid w:val="0075592D"/>
    <w:rsid w:val="00755F84"/>
    <w:rsid w:val="007567AE"/>
    <w:rsid w:val="0075701B"/>
    <w:rsid w:val="0075707F"/>
    <w:rsid w:val="00760C28"/>
    <w:rsid w:val="00761014"/>
    <w:rsid w:val="00764EE8"/>
    <w:rsid w:val="00765059"/>
    <w:rsid w:val="0077154C"/>
    <w:rsid w:val="007723FC"/>
    <w:rsid w:val="00772427"/>
    <w:rsid w:val="00773AB5"/>
    <w:rsid w:val="0077430F"/>
    <w:rsid w:val="007749C1"/>
    <w:rsid w:val="00775008"/>
    <w:rsid w:val="00775DB7"/>
    <w:rsid w:val="007773D7"/>
    <w:rsid w:val="007808F0"/>
    <w:rsid w:val="00782A1F"/>
    <w:rsid w:val="00783E6A"/>
    <w:rsid w:val="00784F7B"/>
    <w:rsid w:val="00791761"/>
    <w:rsid w:val="00792115"/>
    <w:rsid w:val="007945A6"/>
    <w:rsid w:val="007968CA"/>
    <w:rsid w:val="00796BE0"/>
    <w:rsid w:val="007974AC"/>
    <w:rsid w:val="007A25F5"/>
    <w:rsid w:val="007A585A"/>
    <w:rsid w:val="007B08F3"/>
    <w:rsid w:val="007B12CB"/>
    <w:rsid w:val="007B3307"/>
    <w:rsid w:val="007B34CE"/>
    <w:rsid w:val="007B3520"/>
    <w:rsid w:val="007B4DFF"/>
    <w:rsid w:val="007B56D6"/>
    <w:rsid w:val="007B60A3"/>
    <w:rsid w:val="007B72AC"/>
    <w:rsid w:val="007C2167"/>
    <w:rsid w:val="007C4F52"/>
    <w:rsid w:val="007C5026"/>
    <w:rsid w:val="007C5319"/>
    <w:rsid w:val="007C551C"/>
    <w:rsid w:val="007C6DE9"/>
    <w:rsid w:val="007C7255"/>
    <w:rsid w:val="007D07B4"/>
    <w:rsid w:val="007D0EF2"/>
    <w:rsid w:val="007D1DA9"/>
    <w:rsid w:val="007D2460"/>
    <w:rsid w:val="007D3407"/>
    <w:rsid w:val="007D35B9"/>
    <w:rsid w:val="007D6402"/>
    <w:rsid w:val="007D73E7"/>
    <w:rsid w:val="007E1329"/>
    <w:rsid w:val="007E204A"/>
    <w:rsid w:val="007E2171"/>
    <w:rsid w:val="007E48F5"/>
    <w:rsid w:val="007E49E3"/>
    <w:rsid w:val="007E4E85"/>
    <w:rsid w:val="007E5A09"/>
    <w:rsid w:val="007E5D12"/>
    <w:rsid w:val="007F08C1"/>
    <w:rsid w:val="007F1481"/>
    <w:rsid w:val="007F1A3D"/>
    <w:rsid w:val="007F1A6B"/>
    <w:rsid w:val="007F30F1"/>
    <w:rsid w:val="007F3AC5"/>
    <w:rsid w:val="007F43C9"/>
    <w:rsid w:val="007F4977"/>
    <w:rsid w:val="007F7391"/>
    <w:rsid w:val="007F79BC"/>
    <w:rsid w:val="00800763"/>
    <w:rsid w:val="008032AB"/>
    <w:rsid w:val="00806DB1"/>
    <w:rsid w:val="008109AD"/>
    <w:rsid w:val="00810AF1"/>
    <w:rsid w:val="00810F77"/>
    <w:rsid w:val="00811B5C"/>
    <w:rsid w:val="008136B7"/>
    <w:rsid w:val="00813855"/>
    <w:rsid w:val="0081396F"/>
    <w:rsid w:val="00813A1D"/>
    <w:rsid w:val="00813DCB"/>
    <w:rsid w:val="00814A4C"/>
    <w:rsid w:val="00815D9E"/>
    <w:rsid w:val="00816DEC"/>
    <w:rsid w:val="008179F0"/>
    <w:rsid w:val="008207E2"/>
    <w:rsid w:val="008250E0"/>
    <w:rsid w:val="008253BE"/>
    <w:rsid w:val="00825ADA"/>
    <w:rsid w:val="00825E56"/>
    <w:rsid w:val="00827E2D"/>
    <w:rsid w:val="00827E33"/>
    <w:rsid w:val="008303A1"/>
    <w:rsid w:val="00831E98"/>
    <w:rsid w:val="0083270A"/>
    <w:rsid w:val="00832ACA"/>
    <w:rsid w:val="008347AA"/>
    <w:rsid w:val="008363A4"/>
    <w:rsid w:val="00837B55"/>
    <w:rsid w:val="00840674"/>
    <w:rsid w:val="00841BDD"/>
    <w:rsid w:val="0084291C"/>
    <w:rsid w:val="00844A3A"/>
    <w:rsid w:val="00845D49"/>
    <w:rsid w:val="00846AC2"/>
    <w:rsid w:val="00846C84"/>
    <w:rsid w:val="00847770"/>
    <w:rsid w:val="008503E8"/>
    <w:rsid w:val="00852810"/>
    <w:rsid w:val="00854974"/>
    <w:rsid w:val="00855C74"/>
    <w:rsid w:val="008605BE"/>
    <w:rsid w:val="00861632"/>
    <w:rsid w:val="008640B0"/>
    <w:rsid w:val="008642C5"/>
    <w:rsid w:val="008647CA"/>
    <w:rsid w:val="00864C7C"/>
    <w:rsid w:val="008650B0"/>
    <w:rsid w:val="008650DA"/>
    <w:rsid w:val="008657E2"/>
    <w:rsid w:val="0086721E"/>
    <w:rsid w:val="00870CDB"/>
    <w:rsid w:val="0087336A"/>
    <w:rsid w:val="00874BEA"/>
    <w:rsid w:val="00874CE4"/>
    <w:rsid w:val="00875B10"/>
    <w:rsid w:val="008762BF"/>
    <w:rsid w:val="008776F1"/>
    <w:rsid w:val="00877D93"/>
    <w:rsid w:val="008814A5"/>
    <w:rsid w:val="00884CCF"/>
    <w:rsid w:val="00885B4C"/>
    <w:rsid w:val="00886254"/>
    <w:rsid w:val="008864D1"/>
    <w:rsid w:val="00886C3F"/>
    <w:rsid w:val="0089049A"/>
    <w:rsid w:val="00891170"/>
    <w:rsid w:val="00892560"/>
    <w:rsid w:val="008933C4"/>
    <w:rsid w:val="0089687A"/>
    <w:rsid w:val="00897621"/>
    <w:rsid w:val="00897A40"/>
    <w:rsid w:val="008A0733"/>
    <w:rsid w:val="008A2C24"/>
    <w:rsid w:val="008A2D2D"/>
    <w:rsid w:val="008A448E"/>
    <w:rsid w:val="008A4589"/>
    <w:rsid w:val="008A56B9"/>
    <w:rsid w:val="008A588D"/>
    <w:rsid w:val="008A778C"/>
    <w:rsid w:val="008A7A9A"/>
    <w:rsid w:val="008B31D0"/>
    <w:rsid w:val="008B3E17"/>
    <w:rsid w:val="008B42FE"/>
    <w:rsid w:val="008B4D39"/>
    <w:rsid w:val="008B6508"/>
    <w:rsid w:val="008B72FB"/>
    <w:rsid w:val="008B73EB"/>
    <w:rsid w:val="008C0B32"/>
    <w:rsid w:val="008C23BA"/>
    <w:rsid w:val="008C3704"/>
    <w:rsid w:val="008C3FF7"/>
    <w:rsid w:val="008C4B58"/>
    <w:rsid w:val="008C58B3"/>
    <w:rsid w:val="008C64AB"/>
    <w:rsid w:val="008C6744"/>
    <w:rsid w:val="008C6E16"/>
    <w:rsid w:val="008D010D"/>
    <w:rsid w:val="008D0A40"/>
    <w:rsid w:val="008D399E"/>
    <w:rsid w:val="008D3D9E"/>
    <w:rsid w:val="008D48AB"/>
    <w:rsid w:val="008D50AD"/>
    <w:rsid w:val="008D6369"/>
    <w:rsid w:val="008D66EF"/>
    <w:rsid w:val="008D6BC6"/>
    <w:rsid w:val="008E0626"/>
    <w:rsid w:val="008E071F"/>
    <w:rsid w:val="008E18F0"/>
    <w:rsid w:val="008E1A42"/>
    <w:rsid w:val="008E1B69"/>
    <w:rsid w:val="008E2336"/>
    <w:rsid w:val="008E2399"/>
    <w:rsid w:val="008E26B9"/>
    <w:rsid w:val="008E2EBC"/>
    <w:rsid w:val="008E36B8"/>
    <w:rsid w:val="008E5EE9"/>
    <w:rsid w:val="008E6964"/>
    <w:rsid w:val="008E6EE5"/>
    <w:rsid w:val="008E772B"/>
    <w:rsid w:val="008E7B15"/>
    <w:rsid w:val="008F2D5D"/>
    <w:rsid w:val="008F38EB"/>
    <w:rsid w:val="008F56DE"/>
    <w:rsid w:val="008F717D"/>
    <w:rsid w:val="009012A6"/>
    <w:rsid w:val="009017E0"/>
    <w:rsid w:val="00901CBE"/>
    <w:rsid w:val="00904331"/>
    <w:rsid w:val="0090554A"/>
    <w:rsid w:val="00906470"/>
    <w:rsid w:val="00906677"/>
    <w:rsid w:val="009070D8"/>
    <w:rsid w:val="0091052C"/>
    <w:rsid w:val="00910936"/>
    <w:rsid w:val="00910DA1"/>
    <w:rsid w:val="00911AC3"/>
    <w:rsid w:val="00913D99"/>
    <w:rsid w:val="009147FC"/>
    <w:rsid w:val="00915FAB"/>
    <w:rsid w:val="0091691B"/>
    <w:rsid w:val="00916D40"/>
    <w:rsid w:val="00917EEF"/>
    <w:rsid w:val="00921A2A"/>
    <w:rsid w:val="00922472"/>
    <w:rsid w:val="00922A30"/>
    <w:rsid w:val="00924DA4"/>
    <w:rsid w:val="00924F34"/>
    <w:rsid w:val="00925F2C"/>
    <w:rsid w:val="00927457"/>
    <w:rsid w:val="00927F0F"/>
    <w:rsid w:val="00934ABB"/>
    <w:rsid w:val="0093627E"/>
    <w:rsid w:val="00936A4C"/>
    <w:rsid w:val="0094126C"/>
    <w:rsid w:val="00941CE5"/>
    <w:rsid w:val="00942B08"/>
    <w:rsid w:val="00944105"/>
    <w:rsid w:val="009467C5"/>
    <w:rsid w:val="0094708F"/>
    <w:rsid w:val="009510CB"/>
    <w:rsid w:val="009517C1"/>
    <w:rsid w:val="009537E1"/>
    <w:rsid w:val="00954E33"/>
    <w:rsid w:val="00954F6B"/>
    <w:rsid w:val="00956036"/>
    <w:rsid w:val="00956552"/>
    <w:rsid w:val="00957429"/>
    <w:rsid w:val="00957A8B"/>
    <w:rsid w:val="00960BF6"/>
    <w:rsid w:val="00962AF0"/>
    <w:rsid w:val="00962F56"/>
    <w:rsid w:val="00963187"/>
    <w:rsid w:val="00964098"/>
    <w:rsid w:val="00965425"/>
    <w:rsid w:val="0097097C"/>
    <w:rsid w:val="00970DAA"/>
    <w:rsid w:val="0097219E"/>
    <w:rsid w:val="009727E1"/>
    <w:rsid w:val="00972D15"/>
    <w:rsid w:val="00973081"/>
    <w:rsid w:val="00973D7C"/>
    <w:rsid w:val="00973EAB"/>
    <w:rsid w:val="00974BC2"/>
    <w:rsid w:val="00975B14"/>
    <w:rsid w:val="00977077"/>
    <w:rsid w:val="00982FB3"/>
    <w:rsid w:val="00983A2C"/>
    <w:rsid w:val="00983EDA"/>
    <w:rsid w:val="0098491E"/>
    <w:rsid w:val="00984A08"/>
    <w:rsid w:val="00984FED"/>
    <w:rsid w:val="009862DC"/>
    <w:rsid w:val="00986907"/>
    <w:rsid w:val="0098694A"/>
    <w:rsid w:val="0099105B"/>
    <w:rsid w:val="009919F2"/>
    <w:rsid w:val="00991D68"/>
    <w:rsid w:val="009923BF"/>
    <w:rsid w:val="0099676A"/>
    <w:rsid w:val="00996D25"/>
    <w:rsid w:val="00997FE5"/>
    <w:rsid w:val="009A0ECB"/>
    <w:rsid w:val="009A1EF3"/>
    <w:rsid w:val="009A2866"/>
    <w:rsid w:val="009A3E3F"/>
    <w:rsid w:val="009A43CF"/>
    <w:rsid w:val="009A60AE"/>
    <w:rsid w:val="009A61A8"/>
    <w:rsid w:val="009B0E2D"/>
    <w:rsid w:val="009B12F7"/>
    <w:rsid w:val="009B1C19"/>
    <w:rsid w:val="009B23A3"/>
    <w:rsid w:val="009B2C25"/>
    <w:rsid w:val="009B36D8"/>
    <w:rsid w:val="009B436C"/>
    <w:rsid w:val="009B4A37"/>
    <w:rsid w:val="009B6B77"/>
    <w:rsid w:val="009B70ED"/>
    <w:rsid w:val="009C1245"/>
    <w:rsid w:val="009C3ECC"/>
    <w:rsid w:val="009C64CF"/>
    <w:rsid w:val="009C65CC"/>
    <w:rsid w:val="009C6FE5"/>
    <w:rsid w:val="009D06A4"/>
    <w:rsid w:val="009D3C24"/>
    <w:rsid w:val="009D7419"/>
    <w:rsid w:val="009E11D7"/>
    <w:rsid w:val="009E1F98"/>
    <w:rsid w:val="009E2131"/>
    <w:rsid w:val="009E3205"/>
    <w:rsid w:val="009E3F01"/>
    <w:rsid w:val="009E52B3"/>
    <w:rsid w:val="009F12E4"/>
    <w:rsid w:val="009F188A"/>
    <w:rsid w:val="009F3F80"/>
    <w:rsid w:val="009F71AA"/>
    <w:rsid w:val="009F7D53"/>
    <w:rsid w:val="00A018E1"/>
    <w:rsid w:val="00A03C69"/>
    <w:rsid w:val="00A03E1C"/>
    <w:rsid w:val="00A11557"/>
    <w:rsid w:val="00A11758"/>
    <w:rsid w:val="00A11DED"/>
    <w:rsid w:val="00A13E82"/>
    <w:rsid w:val="00A145C9"/>
    <w:rsid w:val="00A162B0"/>
    <w:rsid w:val="00A20AEA"/>
    <w:rsid w:val="00A213C7"/>
    <w:rsid w:val="00A22B22"/>
    <w:rsid w:val="00A24905"/>
    <w:rsid w:val="00A25283"/>
    <w:rsid w:val="00A25C54"/>
    <w:rsid w:val="00A2614D"/>
    <w:rsid w:val="00A276DA"/>
    <w:rsid w:val="00A27BAE"/>
    <w:rsid w:val="00A3226D"/>
    <w:rsid w:val="00A332B3"/>
    <w:rsid w:val="00A33EEB"/>
    <w:rsid w:val="00A34B4B"/>
    <w:rsid w:val="00A350BB"/>
    <w:rsid w:val="00A375F2"/>
    <w:rsid w:val="00A40EBE"/>
    <w:rsid w:val="00A41325"/>
    <w:rsid w:val="00A4188C"/>
    <w:rsid w:val="00A42A4F"/>
    <w:rsid w:val="00A46911"/>
    <w:rsid w:val="00A517E0"/>
    <w:rsid w:val="00A52A1F"/>
    <w:rsid w:val="00A52C2F"/>
    <w:rsid w:val="00A53739"/>
    <w:rsid w:val="00A537D3"/>
    <w:rsid w:val="00A55215"/>
    <w:rsid w:val="00A55FFF"/>
    <w:rsid w:val="00A56F5A"/>
    <w:rsid w:val="00A5709A"/>
    <w:rsid w:val="00A606BE"/>
    <w:rsid w:val="00A65907"/>
    <w:rsid w:val="00A66F02"/>
    <w:rsid w:val="00A725F2"/>
    <w:rsid w:val="00A72AAC"/>
    <w:rsid w:val="00A72B31"/>
    <w:rsid w:val="00A72E59"/>
    <w:rsid w:val="00A7549A"/>
    <w:rsid w:val="00A75CA1"/>
    <w:rsid w:val="00A76120"/>
    <w:rsid w:val="00A779F5"/>
    <w:rsid w:val="00A823E1"/>
    <w:rsid w:val="00A8305B"/>
    <w:rsid w:val="00A8486C"/>
    <w:rsid w:val="00A855AD"/>
    <w:rsid w:val="00A85D3C"/>
    <w:rsid w:val="00A866A2"/>
    <w:rsid w:val="00A87DE0"/>
    <w:rsid w:val="00A87FB9"/>
    <w:rsid w:val="00A90969"/>
    <w:rsid w:val="00A90FCC"/>
    <w:rsid w:val="00A945DE"/>
    <w:rsid w:val="00A94709"/>
    <w:rsid w:val="00A94798"/>
    <w:rsid w:val="00A96590"/>
    <w:rsid w:val="00A969B7"/>
    <w:rsid w:val="00AA013F"/>
    <w:rsid w:val="00AA1281"/>
    <w:rsid w:val="00AA24E9"/>
    <w:rsid w:val="00AA28CC"/>
    <w:rsid w:val="00AA3381"/>
    <w:rsid w:val="00AA40A4"/>
    <w:rsid w:val="00AA433C"/>
    <w:rsid w:val="00AA450A"/>
    <w:rsid w:val="00AB18CF"/>
    <w:rsid w:val="00AB58DB"/>
    <w:rsid w:val="00AB5DC9"/>
    <w:rsid w:val="00AB778C"/>
    <w:rsid w:val="00AB7B4F"/>
    <w:rsid w:val="00AC0964"/>
    <w:rsid w:val="00AC39D0"/>
    <w:rsid w:val="00AC585C"/>
    <w:rsid w:val="00AC6E9F"/>
    <w:rsid w:val="00AC77FE"/>
    <w:rsid w:val="00AD1276"/>
    <w:rsid w:val="00AD15CA"/>
    <w:rsid w:val="00AD1830"/>
    <w:rsid w:val="00AD2B5E"/>
    <w:rsid w:val="00AD2EB6"/>
    <w:rsid w:val="00AD4B79"/>
    <w:rsid w:val="00AD607A"/>
    <w:rsid w:val="00AD6E3F"/>
    <w:rsid w:val="00AD714F"/>
    <w:rsid w:val="00AD7D97"/>
    <w:rsid w:val="00AE1F2E"/>
    <w:rsid w:val="00AE2358"/>
    <w:rsid w:val="00AE2664"/>
    <w:rsid w:val="00AE32A8"/>
    <w:rsid w:val="00AE4EB2"/>
    <w:rsid w:val="00AE6CE2"/>
    <w:rsid w:val="00AE7099"/>
    <w:rsid w:val="00AE7234"/>
    <w:rsid w:val="00AE77CF"/>
    <w:rsid w:val="00AF023C"/>
    <w:rsid w:val="00AF1C60"/>
    <w:rsid w:val="00AF1E81"/>
    <w:rsid w:val="00AF2913"/>
    <w:rsid w:val="00AF2E69"/>
    <w:rsid w:val="00AF43E7"/>
    <w:rsid w:val="00AF463B"/>
    <w:rsid w:val="00AF5647"/>
    <w:rsid w:val="00AF5E98"/>
    <w:rsid w:val="00AF7DB0"/>
    <w:rsid w:val="00B000F8"/>
    <w:rsid w:val="00B00700"/>
    <w:rsid w:val="00B00AC7"/>
    <w:rsid w:val="00B01E2A"/>
    <w:rsid w:val="00B03156"/>
    <w:rsid w:val="00B039FD"/>
    <w:rsid w:val="00B07E06"/>
    <w:rsid w:val="00B1030D"/>
    <w:rsid w:val="00B114CF"/>
    <w:rsid w:val="00B122A6"/>
    <w:rsid w:val="00B13300"/>
    <w:rsid w:val="00B13936"/>
    <w:rsid w:val="00B16D1B"/>
    <w:rsid w:val="00B20033"/>
    <w:rsid w:val="00B20427"/>
    <w:rsid w:val="00B21D80"/>
    <w:rsid w:val="00B238B8"/>
    <w:rsid w:val="00B2401C"/>
    <w:rsid w:val="00B2424D"/>
    <w:rsid w:val="00B26B3D"/>
    <w:rsid w:val="00B26E84"/>
    <w:rsid w:val="00B2752F"/>
    <w:rsid w:val="00B276F5"/>
    <w:rsid w:val="00B33FB3"/>
    <w:rsid w:val="00B3409F"/>
    <w:rsid w:val="00B34231"/>
    <w:rsid w:val="00B34E4A"/>
    <w:rsid w:val="00B37381"/>
    <w:rsid w:val="00B37F27"/>
    <w:rsid w:val="00B37F6E"/>
    <w:rsid w:val="00B40B12"/>
    <w:rsid w:val="00B40BF5"/>
    <w:rsid w:val="00B410AA"/>
    <w:rsid w:val="00B4146E"/>
    <w:rsid w:val="00B428FB"/>
    <w:rsid w:val="00B42E6A"/>
    <w:rsid w:val="00B43358"/>
    <w:rsid w:val="00B4499E"/>
    <w:rsid w:val="00B47572"/>
    <w:rsid w:val="00B47D30"/>
    <w:rsid w:val="00B47EA3"/>
    <w:rsid w:val="00B51212"/>
    <w:rsid w:val="00B54092"/>
    <w:rsid w:val="00B56DDA"/>
    <w:rsid w:val="00B60A82"/>
    <w:rsid w:val="00B611F9"/>
    <w:rsid w:val="00B621E0"/>
    <w:rsid w:val="00B62489"/>
    <w:rsid w:val="00B627DF"/>
    <w:rsid w:val="00B62A66"/>
    <w:rsid w:val="00B62E05"/>
    <w:rsid w:val="00B65055"/>
    <w:rsid w:val="00B65279"/>
    <w:rsid w:val="00B65F9D"/>
    <w:rsid w:val="00B66444"/>
    <w:rsid w:val="00B70D05"/>
    <w:rsid w:val="00B71B8C"/>
    <w:rsid w:val="00B734A0"/>
    <w:rsid w:val="00B734C5"/>
    <w:rsid w:val="00B73FAD"/>
    <w:rsid w:val="00B75DD5"/>
    <w:rsid w:val="00B76B10"/>
    <w:rsid w:val="00B80989"/>
    <w:rsid w:val="00B813F3"/>
    <w:rsid w:val="00B826E7"/>
    <w:rsid w:val="00B83467"/>
    <w:rsid w:val="00B83CFE"/>
    <w:rsid w:val="00B84042"/>
    <w:rsid w:val="00B84906"/>
    <w:rsid w:val="00B85D52"/>
    <w:rsid w:val="00B869A3"/>
    <w:rsid w:val="00B8724C"/>
    <w:rsid w:val="00B90E48"/>
    <w:rsid w:val="00B911CF"/>
    <w:rsid w:val="00B92587"/>
    <w:rsid w:val="00B92C27"/>
    <w:rsid w:val="00B94631"/>
    <w:rsid w:val="00B94BD7"/>
    <w:rsid w:val="00B94E96"/>
    <w:rsid w:val="00B9567D"/>
    <w:rsid w:val="00B95C73"/>
    <w:rsid w:val="00B96B7B"/>
    <w:rsid w:val="00BA46B2"/>
    <w:rsid w:val="00BA46C2"/>
    <w:rsid w:val="00BA5818"/>
    <w:rsid w:val="00BA5A4D"/>
    <w:rsid w:val="00BA7ADE"/>
    <w:rsid w:val="00BB07CB"/>
    <w:rsid w:val="00BB0959"/>
    <w:rsid w:val="00BB160C"/>
    <w:rsid w:val="00BB252C"/>
    <w:rsid w:val="00BB2B69"/>
    <w:rsid w:val="00BB56A2"/>
    <w:rsid w:val="00BB6022"/>
    <w:rsid w:val="00BB60F2"/>
    <w:rsid w:val="00BB6821"/>
    <w:rsid w:val="00BB7B2C"/>
    <w:rsid w:val="00BC1658"/>
    <w:rsid w:val="00BC2E2F"/>
    <w:rsid w:val="00BC3266"/>
    <w:rsid w:val="00BC350E"/>
    <w:rsid w:val="00BC3D35"/>
    <w:rsid w:val="00BC3FCE"/>
    <w:rsid w:val="00BC427B"/>
    <w:rsid w:val="00BC6A34"/>
    <w:rsid w:val="00BC703F"/>
    <w:rsid w:val="00BC7FC9"/>
    <w:rsid w:val="00BD162C"/>
    <w:rsid w:val="00BD162D"/>
    <w:rsid w:val="00BD5262"/>
    <w:rsid w:val="00BD5CA7"/>
    <w:rsid w:val="00BD6875"/>
    <w:rsid w:val="00BD6A2C"/>
    <w:rsid w:val="00BD7404"/>
    <w:rsid w:val="00BE4EEA"/>
    <w:rsid w:val="00BE5170"/>
    <w:rsid w:val="00BE570B"/>
    <w:rsid w:val="00BE7109"/>
    <w:rsid w:val="00BF1E3D"/>
    <w:rsid w:val="00BF2238"/>
    <w:rsid w:val="00BF3FA3"/>
    <w:rsid w:val="00BF5D08"/>
    <w:rsid w:val="00C00B82"/>
    <w:rsid w:val="00C00E86"/>
    <w:rsid w:val="00C03EFC"/>
    <w:rsid w:val="00C04618"/>
    <w:rsid w:val="00C05BBC"/>
    <w:rsid w:val="00C10BD2"/>
    <w:rsid w:val="00C11D9F"/>
    <w:rsid w:val="00C123D1"/>
    <w:rsid w:val="00C12685"/>
    <w:rsid w:val="00C1325D"/>
    <w:rsid w:val="00C15160"/>
    <w:rsid w:val="00C16BA6"/>
    <w:rsid w:val="00C20A04"/>
    <w:rsid w:val="00C20ADA"/>
    <w:rsid w:val="00C22E49"/>
    <w:rsid w:val="00C23475"/>
    <w:rsid w:val="00C23FD0"/>
    <w:rsid w:val="00C240AD"/>
    <w:rsid w:val="00C256A4"/>
    <w:rsid w:val="00C26833"/>
    <w:rsid w:val="00C303CA"/>
    <w:rsid w:val="00C311A0"/>
    <w:rsid w:val="00C313E7"/>
    <w:rsid w:val="00C33339"/>
    <w:rsid w:val="00C35454"/>
    <w:rsid w:val="00C3571D"/>
    <w:rsid w:val="00C37065"/>
    <w:rsid w:val="00C40156"/>
    <w:rsid w:val="00C401C7"/>
    <w:rsid w:val="00C4032E"/>
    <w:rsid w:val="00C41478"/>
    <w:rsid w:val="00C41515"/>
    <w:rsid w:val="00C43C8A"/>
    <w:rsid w:val="00C43F20"/>
    <w:rsid w:val="00C443AA"/>
    <w:rsid w:val="00C4477D"/>
    <w:rsid w:val="00C46526"/>
    <w:rsid w:val="00C505AF"/>
    <w:rsid w:val="00C50668"/>
    <w:rsid w:val="00C526FC"/>
    <w:rsid w:val="00C5323B"/>
    <w:rsid w:val="00C53369"/>
    <w:rsid w:val="00C53ACB"/>
    <w:rsid w:val="00C55028"/>
    <w:rsid w:val="00C55719"/>
    <w:rsid w:val="00C55908"/>
    <w:rsid w:val="00C6097D"/>
    <w:rsid w:val="00C60C53"/>
    <w:rsid w:val="00C61A08"/>
    <w:rsid w:val="00C63116"/>
    <w:rsid w:val="00C645A1"/>
    <w:rsid w:val="00C65080"/>
    <w:rsid w:val="00C66340"/>
    <w:rsid w:val="00C66813"/>
    <w:rsid w:val="00C66C18"/>
    <w:rsid w:val="00C673FE"/>
    <w:rsid w:val="00C70783"/>
    <w:rsid w:val="00C72369"/>
    <w:rsid w:val="00C736C7"/>
    <w:rsid w:val="00C747FC"/>
    <w:rsid w:val="00C7526A"/>
    <w:rsid w:val="00C754F4"/>
    <w:rsid w:val="00C75CFE"/>
    <w:rsid w:val="00C771DA"/>
    <w:rsid w:val="00C804C6"/>
    <w:rsid w:val="00C8131D"/>
    <w:rsid w:val="00C81BD3"/>
    <w:rsid w:val="00C840A7"/>
    <w:rsid w:val="00C84980"/>
    <w:rsid w:val="00C85A0B"/>
    <w:rsid w:val="00C865BC"/>
    <w:rsid w:val="00C87DF9"/>
    <w:rsid w:val="00C90012"/>
    <w:rsid w:val="00C9302B"/>
    <w:rsid w:val="00C939FD"/>
    <w:rsid w:val="00C9407C"/>
    <w:rsid w:val="00C94931"/>
    <w:rsid w:val="00C97174"/>
    <w:rsid w:val="00CA0139"/>
    <w:rsid w:val="00CA30D2"/>
    <w:rsid w:val="00CA4A6E"/>
    <w:rsid w:val="00CA51BF"/>
    <w:rsid w:val="00CA5219"/>
    <w:rsid w:val="00CA648D"/>
    <w:rsid w:val="00CA6874"/>
    <w:rsid w:val="00CA7F19"/>
    <w:rsid w:val="00CB0E55"/>
    <w:rsid w:val="00CB1865"/>
    <w:rsid w:val="00CB2C0F"/>
    <w:rsid w:val="00CB4255"/>
    <w:rsid w:val="00CB542D"/>
    <w:rsid w:val="00CB5C48"/>
    <w:rsid w:val="00CB65CD"/>
    <w:rsid w:val="00CC007E"/>
    <w:rsid w:val="00CC0E49"/>
    <w:rsid w:val="00CC1D04"/>
    <w:rsid w:val="00CC22E9"/>
    <w:rsid w:val="00CC50D2"/>
    <w:rsid w:val="00CC71CC"/>
    <w:rsid w:val="00CC7B7B"/>
    <w:rsid w:val="00CD019C"/>
    <w:rsid w:val="00CD05EE"/>
    <w:rsid w:val="00CD0CD4"/>
    <w:rsid w:val="00CD0FF2"/>
    <w:rsid w:val="00CD13F1"/>
    <w:rsid w:val="00CD1DC8"/>
    <w:rsid w:val="00CD1F71"/>
    <w:rsid w:val="00CD4698"/>
    <w:rsid w:val="00CD46E3"/>
    <w:rsid w:val="00CD4E63"/>
    <w:rsid w:val="00CD6034"/>
    <w:rsid w:val="00CD6610"/>
    <w:rsid w:val="00CD7544"/>
    <w:rsid w:val="00CD7B11"/>
    <w:rsid w:val="00CD7DE1"/>
    <w:rsid w:val="00CE0A27"/>
    <w:rsid w:val="00CE10D8"/>
    <w:rsid w:val="00CE184B"/>
    <w:rsid w:val="00CE2B7F"/>
    <w:rsid w:val="00CE570A"/>
    <w:rsid w:val="00CE58D3"/>
    <w:rsid w:val="00CE6674"/>
    <w:rsid w:val="00CE6CC3"/>
    <w:rsid w:val="00CE7A90"/>
    <w:rsid w:val="00CF06A2"/>
    <w:rsid w:val="00CF0852"/>
    <w:rsid w:val="00CF0B42"/>
    <w:rsid w:val="00CF128C"/>
    <w:rsid w:val="00CF1EEC"/>
    <w:rsid w:val="00CF2276"/>
    <w:rsid w:val="00CF22CE"/>
    <w:rsid w:val="00CF28C6"/>
    <w:rsid w:val="00CF32E8"/>
    <w:rsid w:val="00CF5795"/>
    <w:rsid w:val="00CF5943"/>
    <w:rsid w:val="00CF7C6B"/>
    <w:rsid w:val="00D004F8"/>
    <w:rsid w:val="00D00FF3"/>
    <w:rsid w:val="00D01E3C"/>
    <w:rsid w:val="00D02CA6"/>
    <w:rsid w:val="00D05778"/>
    <w:rsid w:val="00D0633B"/>
    <w:rsid w:val="00D06EA4"/>
    <w:rsid w:val="00D11BFB"/>
    <w:rsid w:val="00D16B2E"/>
    <w:rsid w:val="00D16D42"/>
    <w:rsid w:val="00D20F3A"/>
    <w:rsid w:val="00D22F08"/>
    <w:rsid w:val="00D23687"/>
    <w:rsid w:val="00D23D40"/>
    <w:rsid w:val="00D27031"/>
    <w:rsid w:val="00D27820"/>
    <w:rsid w:val="00D31093"/>
    <w:rsid w:val="00D32FFA"/>
    <w:rsid w:val="00D330D4"/>
    <w:rsid w:val="00D338FE"/>
    <w:rsid w:val="00D33B40"/>
    <w:rsid w:val="00D34554"/>
    <w:rsid w:val="00D35482"/>
    <w:rsid w:val="00D3649D"/>
    <w:rsid w:val="00D36AF6"/>
    <w:rsid w:val="00D36D4F"/>
    <w:rsid w:val="00D376B0"/>
    <w:rsid w:val="00D4064C"/>
    <w:rsid w:val="00D42A57"/>
    <w:rsid w:val="00D4317F"/>
    <w:rsid w:val="00D444D2"/>
    <w:rsid w:val="00D45D08"/>
    <w:rsid w:val="00D469EA"/>
    <w:rsid w:val="00D46DF0"/>
    <w:rsid w:val="00D46F25"/>
    <w:rsid w:val="00D47514"/>
    <w:rsid w:val="00D4771E"/>
    <w:rsid w:val="00D50D6E"/>
    <w:rsid w:val="00D512E7"/>
    <w:rsid w:val="00D513F0"/>
    <w:rsid w:val="00D526C1"/>
    <w:rsid w:val="00D53261"/>
    <w:rsid w:val="00D537C4"/>
    <w:rsid w:val="00D55823"/>
    <w:rsid w:val="00D56C6F"/>
    <w:rsid w:val="00D60D04"/>
    <w:rsid w:val="00D60EEF"/>
    <w:rsid w:val="00D63638"/>
    <w:rsid w:val="00D6421A"/>
    <w:rsid w:val="00D6472B"/>
    <w:rsid w:val="00D6531E"/>
    <w:rsid w:val="00D65678"/>
    <w:rsid w:val="00D656EF"/>
    <w:rsid w:val="00D6674F"/>
    <w:rsid w:val="00D67A3C"/>
    <w:rsid w:val="00D70215"/>
    <w:rsid w:val="00D71EFE"/>
    <w:rsid w:val="00D73892"/>
    <w:rsid w:val="00D74353"/>
    <w:rsid w:val="00D751CD"/>
    <w:rsid w:val="00D770BB"/>
    <w:rsid w:val="00D80E6D"/>
    <w:rsid w:val="00D8334D"/>
    <w:rsid w:val="00D84D7E"/>
    <w:rsid w:val="00D84F5D"/>
    <w:rsid w:val="00D850F7"/>
    <w:rsid w:val="00D905F6"/>
    <w:rsid w:val="00D91A9A"/>
    <w:rsid w:val="00D91B0E"/>
    <w:rsid w:val="00D92D9C"/>
    <w:rsid w:val="00D93E60"/>
    <w:rsid w:val="00D9438E"/>
    <w:rsid w:val="00D949FC"/>
    <w:rsid w:val="00D954D1"/>
    <w:rsid w:val="00D9553C"/>
    <w:rsid w:val="00D95706"/>
    <w:rsid w:val="00D96567"/>
    <w:rsid w:val="00D969B3"/>
    <w:rsid w:val="00D9744C"/>
    <w:rsid w:val="00DA08BA"/>
    <w:rsid w:val="00DA28A2"/>
    <w:rsid w:val="00DA3333"/>
    <w:rsid w:val="00DA399E"/>
    <w:rsid w:val="00DA54E9"/>
    <w:rsid w:val="00DA7084"/>
    <w:rsid w:val="00DA76EE"/>
    <w:rsid w:val="00DA7963"/>
    <w:rsid w:val="00DA7B58"/>
    <w:rsid w:val="00DA7D2C"/>
    <w:rsid w:val="00DB0059"/>
    <w:rsid w:val="00DB1024"/>
    <w:rsid w:val="00DB3090"/>
    <w:rsid w:val="00DB546F"/>
    <w:rsid w:val="00DC0632"/>
    <w:rsid w:val="00DC1AB2"/>
    <w:rsid w:val="00DC360F"/>
    <w:rsid w:val="00DC362B"/>
    <w:rsid w:val="00DC50B7"/>
    <w:rsid w:val="00DC704C"/>
    <w:rsid w:val="00DC7F2A"/>
    <w:rsid w:val="00DD4808"/>
    <w:rsid w:val="00DD5073"/>
    <w:rsid w:val="00DD6CD9"/>
    <w:rsid w:val="00DE1530"/>
    <w:rsid w:val="00DE193E"/>
    <w:rsid w:val="00DE1F53"/>
    <w:rsid w:val="00DE21F9"/>
    <w:rsid w:val="00DE76C1"/>
    <w:rsid w:val="00DF2C68"/>
    <w:rsid w:val="00DF365A"/>
    <w:rsid w:val="00DF79D1"/>
    <w:rsid w:val="00E003BC"/>
    <w:rsid w:val="00E0073B"/>
    <w:rsid w:val="00E0276F"/>
    <w:rsid w:val="00E04649"/>
    <w:rsid w:val="00E06212"/>
    <w:rsid w:val="00E10460"/>
    <w:rsid w:val="00E11043"/>
    <w:rsid w:val="00E112A8"/>
    <w:rsid w:val="00E13387"/>
    <w:rsid w:val="00E13461"/>
    <w:rsid w:val="00E14766"/>
    <w:rsid w:val="00E15177"/>
    <w:rsid w:val="00E15A05"/>
    <w:rsid w:val="00E170CA"/>
    <w:rsid w:val="00E21C3F"/>
    <w:rsid w:val="00E22810"/>
    <w:rsid w:val="00E25A9D"/>
    <w:rsid w:val="00E26155"/>
    <w:rsid w:val="00E276B1"/>
    <w:rsid w:val="00E27CAB"/>
    <w:rsid w:val="00E30871"/>
    <w:rsid w:val="00E314EE"/>
    <w:rsid w:val="00E319BD"/>
    <w:rsid w:val="00E32CAF"/>
    <w:rsid w:val="00E37BC7"/>
    <w:rsid w:val="00E37FB4"/>
    <w:rsid w:val="00E430F4"/>
    <w:rsid w:val="00E44070"/>
    <w:rsid w:val="00E463A9"/>
    <w:rsid w:val="00E47099"/>
    <w:rsid w:val="00E502DF"/>
    <w:rsid w:val="00E503FD"/>
    <w:rsid w:val="00E51B1A"/>
    <w:rsid w:val="00E52B1B"/>
    <w:rsid w:val="00E52EE2"/>
    <w:rsid w:val="00E545ED"/>
    <w:rsid w:val="00E5595C"/>
    <w:rsid w:val="00E57C46"/>
    <w:rsid w:val="00E60BDF"/>
    <w:rsid w:val="00E60D46"/>
    <w:rsid w:val="00E61549"/>
    <w:rsid w:val="00E6240C"/>
    <w:rsid w:val="00E635F4"/>
    <w:rsid w:val="00E64D7A"/>
    <w:rsid w:val="00E64E77"/>
    <w:rsid w:val="00E651A6"/>
    <w:rsid w:val="00E66F82"/>
    <w:rsid w:val="00E67130"/>
    <w:rsid w:val="00E70B35"/>
    <w:rsid w:val="00E70E4E"/>
    <w:rsid w:val="00E710F5"/>
    <w:rsid w:val="00E72B26"/>
    <w:rsid w:val="00E7414C"/>
    <w:rsid w:val="00E74ED5"/>
    <w:rsid w:val="00E7607F"/>
    <w:rsid w:val="00E76AD0"/>
    <w:rsid w:val="00E77074"/>
    <w:rsid w:val="00E80969"/>
    <w:rsid w:val="00E81ADB"/>
    <w:rsid w:val="00E81CBF"/>
    <w:rsid w:val="00E82DCE"/>
    <w:rsid w:val="00E834A9"/>
    <w:rsid w:val="00E83850"/>
    <w:rsid w:val="00E83DF7"/>
    <w:rsid w:val="00E8425E"/>
    <w:rsid w:val="00E9137D"/>
    <w:rsid w:val="00E94F5E"/>
    <w:rsid w:val="00E9535F"/>
    <w:rsid w:val="00E95F6B"/>
    <w:rsid w:val="00E95FD5"/>
    <w:rsid w:val="00E9660C"/>
    <w:rsid w:val="00E96D0B"/>
    <w:rsid w:val="00EA0A32"/>
    <w:rsid w:val="00EA2471"/>
    <w:rsid w:val="00EA3ED5"/>
    <w:rsid w:val="00EA586D"/>
    <w:rsid w:val="00EA7AA4"/>
    <w:rsid w:val="00EB090B"/>
    <w:rsid w:val="00EB1299"/>
    <w:rsid w:val="00EB15A1"/>
    <w:rsid w:val="00EB2155"/>
    <w:rsid w:val="00EB5596"/>
    <w:rsid w:val="00EB65E8"/>
    <w:rsid w:val="00EB7896"/>
    <w:rsid w:val="00EC0190"/>
    <w:rsid w:val="00EC07CF"/>
    <w:rsid w:val="00EC2019"/>
    <w:rsid w:val="00EC2A57"/>
    <w:rsid w:val="00EC2ED7"/>
    <w:rsid w:val="00EC3481"/>
    <w:rsid w:val="00EC3D64"/>
    <w:rsid w:val="00EC597D"/>
    <w:rsid w:val="00EC671D"/>
    <w:rsid w:val="00EC6FD8"/>
    <w:rsid w:val="00EC7230"/>
    <w:rsid w:val="00EC7657"/>
    <w:rsid w:val="00EC7D31"/>
    <w:rsid w:val="00ED0C56"/>
    <w:rsid w:val="00ED33FF"/>
    <w:rsid w:val="00EE1A43"/>
    <w:rsid w:val="00EE24ED"/>
    <w:rsid w:val="00EE252D"/>
    <w:rsid w:val="00EE33A0"/>
    <w:rsid w:val="00EE566F"/>
    <w:rsid w:val="00EE6A2E"/>
    <w:rsid w:val="00EE79E2"/>
    <w:rsid w:val="00EE7FE6"/>
    <w:rsid w:val="00EF0B0D"/>
    <w:rsid w:val="00EF21B9"/>
    <w:rsid w:val="00EF3843"/>
    <w:rsid w:val="00EF41CE"/>
    <w:rsid w:val="00EF5DB7"/>
    <w:rsid w:val="00EF6278"/>
    <w:rsid w:val="00EF7F36"/>
    <w:rsid w:val="00F00141"/>
    <w:rsid w:val="00F00736"/>
    <w:rsid w:val="00F01CF9"/>
    <w:rsid w:val="00F03531"/>
    <w:rsid w:val="00F03D61"/>
    <w:rsid w:val="00F06200"/>
    <w:rsid w:val="00F0764D"/>
    <w:rsid w:val="00F108C2"/>
    <w:rsid w:val="00F1393A"/>
    <w:rsid w:val="00F16D9E"/>
    <w:rsid w:val="00F1710D"/>
    <w:rsid w:val="00F17623"/>
    <w:rsid w:val="00F22C7C"/>
    <w:rsid w:val="00F230FF"/>
    <w:rsid w:val="00F23C03"/>
    <w:rsid w:val="00F244EA"/>
    <w:rsid w:val="00F25365"/>
    <w:rsid w:val="00F27811"/>
    <w:rsid w:val="00F27B52"/>
    <w:rsid w:val="00F300FA"/>
    <w:rsid w:val="00F306BD"/>
    <w:rsid w:val="00F32F3F"/>
    <w:rsid w:val="00F34373"/>
    <w:rsid w:val="00F36842"/>
    <w:rsid w:val="00F36E9E"/>
    <w:rsid w:val="00F4042E"/>
    <w:rsid w:val="00F406D8"/>
    <w:rsid w:val="00F457C8"/>
    <w:rsid w:val="00F469C6"/>
    <w:rsid w:val="00F47788"/>
    <w:rsid w:val="00F47BDB"/>
    <w:rsid w:val="00F50635"/>
    <w:rsid w:val="00F543DE"/>
    <w:rsid w:val="00F54FC5"/>
    <w:rsid w:val="00F550B2"/>
    <w:rsid w:val="00F5536A"/>
    <w:rsid w:val="00F55B54"/>
    <w:rsid w:val="00F600A0"/>
    <w:rsid w:val="00F61602"/>
    <w:rsid w:val="00F63912"/>
    <w:rsid w:val="00F64BA6"/>
    <w:rsid w:val="00F64C96"/>
    <w:rsid w:val="00F65044"/>
    <w:rsid w:val="00F65DEE"/>
    <w:rsid w:val="00F67182"/>
    <w:rsid w:val="00F704D2"/>
    <w:rsid w:val="00F711B7"/>
    <w:rsid w:val="00F72867"/>
    <w:rsid w:val="00F72DAD"/>
    <w:rsid w:val="00F730BB"/>
    <w:rsid w:val="00F73EEB"/>
    <w:rsid w:val="00F74E39"/>
    <w:rsid w:val="00F774C0"/>
    <w:rsid w:val="00F819EA"/>
    <w:rsid w:val="00F81ED8"/>
    <w:rsid w:val="00F855FD"/>
    <w:rsid w:val="00F86683"/>
    <w:rsid w:val="00F87C9C"/>
    <w:rsid w:val="00F91505"/>
    <w:rsid w:val="00F92A69"/>
    <w:rsid w:val="00F92A80"/>
    <w:rsid w:val="00F93861"/>
    <w:rsid w:val="00F93D93"/>
    <w:rsid w:val="00F950B2"/>
    <w:rsid w:val="00F9516C"/>
    <w:rsid w:val="00F96807"/>
    <w:rsid w:val="00F97D8F"/>
    <w:rsid w:val="00FA0A63"/>
    <w:rsid w:val="00FA1BED"/>
    <w:rsid w:val="00FA31FC"/>
    <w:rsid w:val="00FA36E7"/>
    <w:rsid w:val="00FA3D1C"/>
    <w:rsid w:val="00FA3F0E"/>
    <w:rsid w:val="00FA3F30"/>
    <w:rsid w:val="00FA4B6F"/>
    <w:rsid w:val="00FA7174"/>
    <w:rsid w:val="00FA7A10"/>
    <w:rsid w:val="00FB3CBF"/>
    <w:rsid w:val="00FB4035"/>
    <w:rsid w:val="00FB4893"/>
    <w:rsid w:val="00FB518F"/>
    <w:rsid w:val="00FC125F"/>
    <w:rsid w:val="00FC24F5"/>
    <w:rsid w:val="00FC2DBF"/>
    <w:rsid w:val="00FC4252"/>
    <w:rsid w:val="00FC4302"/>
    <w:rsid w:val="00FC4A99"/>
    <w:rsid w:val="00FC6BC0"/>
    <w:rsid w:val="00FD135C"/>
    <w:rsid w:val="00FD42B4"/>
    <w:rsid w:val="00FD4BD3"/>
    <w:rsid w:val="00FD5231"/>
    <w:rsid w:val="00FD780B"/>
    <w:rsid w:val="00FE097F"/>
    <w:rsid w:val="00FE1024"/>
    <w:rsid w:val="00FE12D0"/>
    <w:rsid w:val="00FE1641"/>
    <w:rsid w:val="00FE2736"/>
    <w:rsid w:val="00FE2FE1"/>
    <w:rsid w:val="00FE2FE5"/>
    <w:rsid w:val="00FE3A39"/>
    <w:rsid w:val="00FE3AAB"/>
    <w:rsid w:val="00FE4B9E"/>
    <w:rsid w:val="00FE56D6"/>
    <w:rsid w:val="00FE6C75"/>
    <w:rsid w:val="00FE7130"/>
    <w:rsid w:val="00FE718B"/>
    <w:rsid w:val="00FE77CD"/>
    <w:rsid w:val="00FF27FA"/>
    <w:rsid w:val="00FF361A"/>
    <w:rsid w:val="00FF45C6"/>
    <w:rsid w:val="00FF4EDA"/>
    <w:rsid w:val="00FF5239"/>
    <w:rsid w:val="00FF66D8"/>
    <w:rsid w:val="00FF7482"/>
    <w:rsid w:val="00FF7D53"/>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36FAD6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9" w:qFormat="1"/>
    <w:lsdException w:name="toc 1" w:uiPriority="39"/>
    <w:lsdException w:name="toc 2" w:uiPriority="39"/>
    <w:lsdException w:name="Title" w:qFormat="1"/>
    <w:lsdException w:name="Default Paragraph Font" w:uiPriority="1"/>
    <w:lsdException w:name="Subtitle" w:uiPriority="11" w:qFormat="1"/>
    <w:lsdException w:name="Hyperlink" w:uiPriority="99"/>
    <w:lsdException w:name="FollowedHyperlink" w:uiPriority="99"/>
    <w:lsdException w:name="No List" w:uiPriority="99"/>
    <w:lsdException w:name="List Paragraph" w:uiPriority="34" w:qFormat="1"/>
    <w:lsdException w:name="Subtle Emphasis" w:uiPriority="19" w:qFormat="1"/>
  </w:latentStyles>
  <w:style w:type="paragraph" w:default="1" w:styleId="Normal">
    <w:name w:val="Normal"/>
    <w:qFormat/>
    <w:rsid w:val="00487B51"/>
    <w:pPr>
      <w:spacing w:after="0"/>
    </w:pPr>
    <w:rPr>
      <w:rFonts w:ascii="Helvetica Neue Light" w:eastAsia="Times New Roman" w:hAnsi="Helvetica Neue Light" w:cs="Times New Roman"/>
    </w:rPr>
  </w:style>
  <w:style w:type="paragraph" w:styleId="Heading1">
    <w:name w:val="heading 1"/>
    <w:basedOn w:val="Normal"/>
    <w:next w:val="Normal-indent"/>
    <w:link w:val="Heading1Char"/>
    <w:qFormat/>
    <w:rsid w:val="00487B51"/>
    <w:pPr>
      <w:keepNext/>
      <w:pBdr>
        <w:top w:val="double" w:sz="4" w:space="1" w:color="auto"/>
      </w:pBdr>
      <w:outlineLvl w:val="0"/>
    </w:pPr>
    <w:rPr>
      <w:rFonts w:ascii="Helvetica Neue Bold Condensed" w:hAnsi="Helvetica Neue Bold Condensed"/>
      <w:caps/>
      <w:kern w:val="28"/>
      <w:sz w:val="44"/>
    </w:rPr>
  </w:style>
  <w:style w:type="paragraph" w:styleId="Heading2">
    <w:name w:val="heading 2"/>
    <w:basedOn w:val="Normal"/>
    <w:next w:val="Normal-indent"/>
    <w:link w:val="Heading2Char"/>
    <w:qFormat/>
    <w:rsid w:val="00487B51"/>
    <w:pPr>
      <w:pBdr>
        <w:bottom w:val="single" w:sz="2" w:space="1" w:color="auto"/>
      </w:pBdr>
      <w:spacing w:before="300" w:after="180"/>
      <w:outlineLvl w:val="1"/>
    </w:pPr>
    <w:rPr>
      <w:rFonts w:ascii="Helvetica Neue UltraLight" w:hAnsi="Helvetica Neue UltraLight"/>
      <w:sz w:val="40"/>
    </w:rPr>
  </w:style>
  <w:style w:type="paragraph" w:styleId="Heading3">
    <w:name w:val="heading 3"/>
    <w:basedOn w:val="Normal"/>
    <w:next w:val="Normal-indent"/>
    <w:link w:val="Heading3Char"/>
    <w:qFormat/>
    <w:rsid w:val="00487B51"/>
    <w:pPr>
      <w:keepNext/>
      <w:spacing w:before="240" w:after="60"/>
      <w:ind w:left="432"/>
      <w:outlineLvl w:val="2"/>
    </w:pPr>
    <w:rPr>
      <w:rFonts w:ascii="Helvetica Neue" w:hAnsi="Helvetica Neue"/>
      <w:sz w:val="32"/>
    </w:rPr>
  </w:style>
  <w:style w:type="paragraph" w:styleId="Heading4">
    <w:name w:val="heading 4"/>
    <w:basedOn w:val="Normal-indent"/>
    <w:next w:val="Normal-indent"/>
    <w:link w:val="Heading4Char"/>
    <w:qFormat/>
    <w:rsid w:val="00487B51"/>
    <w:pPr>
      <w:keepNext/>
      <w:spacing w:before="60" w:after="60"/>
      <w:ind w:left="1584" w:hanging="720"/>
      <w:outlineLvl w:val="3"/>
    </w:pPr>
    <w:rPr>
      <w:rFonts w:ascii="Helvetica Neue" w:hAnsi="Helvetica Neue"/>
      <w:szCs w:val="22"/>
      <w:lang w:eastAsia="en-US"/>
    </w:rPr>
  </w:style>
  <w:style w:type="paragraph" w:styleId="Heading5">
    <w:name w:val="heading 5"/>
    <w:basedOn w:val="Normal"/>
    <w:next w:val="Normal-indent"/>
    <w:link w:val="Heading5Char"/>
    <w:qFormat/>
    <w:rsid w:val="00487B51"/>
    <w:pPr>
      <w:spacing w:before="120"/>
      <w:ind w:left="1296" w:hanging="720"/>
      <w:outlineLvl w:val="4"/>
    </w:pPr>
  </w:style>
  <w:style w:type="paragraph" w:styleId="Heading6">
    <w:name w:val="heading 6"/>
    <w:basedOn w:val="Normal"/>
    <w:next w:val="Normal"/>
    <w:link w:val="Heading6Char"/>
    <w:qFormat/>
    <w:rsid w:val="00487B51"/>
    <w:pPr>
      <w:spacing w:before="240"/>
      <w:ind w:left="720"/>
      <w:outlineLvl w:val="5"/>
    </w:pPr>
    <w:rPr>
      <w:b/>
    </w:rPr>
  </w:style>
  <w:style w:type="paragraph" w:styleId="Heading9">
    <w:name w:val="heading 9"/>
    <w:basedOn w:val="Normal"/>
    <w:next w:val="Normal"/>
    <w:link w:val="Heading9Char"/>
    <w:qFormat/>
    <w:rsid w:val="00487B51"/>
    <w:pPr>
      <w:spacing w:before="240" w:after="60"/>
      <w:outlineLvl w:val="8"/>
    </w:pPr>
    <w:rPr>
      <w:rFonts w:ascii="Arial" w:hAnsi="Arial"/>
      <w:b/>
      <w:i/>
      <w:sz w:val="18"/>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87B51"/>
    <w:rPr>
      <w:rFonts w:ascii="Helvetica Neue Bold Condensed" w:eastAsia="Times New Roman" w:hAnsi="Helvetica Neue Bold Condensed" w:cs="Times New Roman"/>
      <w:caps/>
      <w:kern w:val="28"/>
      <w:sz w:val="44"/>
    </w:rPr>
  </w:style>
  <w:style w:type="character" w:customStyle="1" w:styleId="Heading2Char">
    <w:name w:val="Heading 2 Char"/>
    <w:basedOn w:val="DefaultParagraphFont"/>
    <w:link w:val="Heading2"/>
    <w:rsid w:val="00487B51"/>
    <w:rPr>
      <w:rFonts w:ascii="Helvetica Neue UltraLight" w:eastAsia="Times New Roman" w:hAnsi="Helvetica Neue UltraLight" w:cs="Times New Roman"/>
      <w:sz w:val="40"/>
    </w:rPr>
  </w:style>
  <w:style w:type="character" w:customStyle="1" w:styleId="Heading3Char">
    <w:name w:val="Heading 3 Char"/>
    <w:basedOn w:val="DefaultParagraphFont"/>
    <w:link w:val="Heading3"/>
    <w:rsid w:val="00487B51"/>
    <w:rPr>
      <w:rFonts w:ascii="Helvetica Neue" w:eastAsia="Times New Roman" w:hAnsi="Helvetica Neue" w:cs="Times New Roman"/>
      <w:sz w:val="32"/>
    </w:rPr>
  </w:style>
  <w:style w:type="character" w:customStyle="1" w:styleId="Heading4Char">
    <w:name w:val="Heading 4 Char"/>
    <w:basedOn w:val="DefaultParagraphFont"/>
    <w:link w:val="Heading4"/>
    <w:rsid w:val="00487B51"/>
    <w:rPr>
      <w:rFonts w:ascii="Helvetica Neue" w:eastAsia="Times New Roman" w:hAnsi="Helvetica Neue" w:cs="Times New Roman"/>
      <w:sz w:val="22"/>
      <w:szCs w:val="22"/>
    </w:rPr>
  </w:style>
  <w:style w:type="character" w:customStyle="1" w:styleId="Heading5Char">
    <w:name w:val="Heading 5 Char"/>
    <w:basedOn w:val="DefaultParagraphFont"/>
    <w:link w:val="Heading5"/>
    <w:rsid w:val="00487B51"/>
    <w:rPr>
      <w:rFonts w:ascii="Helvetica Neue Light" w:eastAsia="Times New Roman" w:hAnsi="Helvetica Neue Light" w:cs="Times New Roman"/>
    </w:rPr>
  </w:style>
  <w:style w:type="character" w:customStyle="1" w:styleId="Heading6Char">
    <w:name w:val="Heading 6 Char"/>
    <w:basedOn w:val="DefaultParagraphFont"/>
    <w:link w:val="Heading6"/>
    <w:rsid w:val="00487B51"/>
    <w:rPr>
      <w:rFonts w:ascii="Helvetica Neue Light" w:eastAsia="Times New Roman" w:hAnsi="Helvetica Neue Light" w:cs="Times New Roman"/>
      <w:b/>
    </w:rPr>
  </w:style>
  <w:style w:type="character" w:customStyle="1" w:styleId="Heading9Char">
    <w:name w:val="Heading 9 Char"/>
    <w:basedOn w:val="DefaultParagraphFont"/>
    <w:link w:val="Heading9"/>
    <w:rsid w:val="00487B51"/>
    <w:rPr>
      <w:rFonts w:ascii="Arial" w:eastAsia="Times New Roman" w:hAnsi="Arial" w:cs="Times New Roman"/>
      <w:b/>
      <w:i/>
      <w:sz w:val="18"/>
      <w:lang w:eastAsia="ja-JP"/>
    </w:rPr>
  </w:style>
  <w:style w:type="paragraph" w:customStyle="1" w:styleId="Normal-indent">
    <w:name w:val="Normal - indent"/>
    <w:basedOn w:val="Normal"/>
    <w:rsid w:val="00487B51"/>
    <w:pPr>
      <w:spacing w:before="120" w:after="120"/>
      <w:ind w:left="864"/>
      <w:jc w:val="both"/>
    </w:pPr>
    <w:rPr>
      <w:sz w:val="22"/>
      <w:lang w:eastAsia="ja-JP"/>
    </w:rPr>
  </w:style>
  <w:style w:type="paragraph" w:styleId="BalloonText">
    <w:name w:val="Balloon Text"/>
    <w:basedOn w:val="Normal"/>
    <w:link w:val="BalloonTextChar"/>
    <w:semiHidden/>
    <w:unhideWhenUsed/>
    <w:rsid w:val="00487B51"/>
    <w:rPr>
      <w:rFonts w:ascii="Lucida Grande" w:hAnsi="Lucida Grande" w:cs="Lucida Grande"/>
      <w:sz w:val="18"/>
      <w:szCs w:val="18"/>
    </w:rPr>
  </w:style>
  <w:style w:type="character" w:customStyle="1" w:styleId="BalloonTextChar">
    <w:name w:val="Balloon Text Char"/>
    <w:basedOn w:val="DefaultParagraphFont"/>
    <w:link w:val="BalloonText"/>
    <w:semiHidden/>
    <w:rsid w:val="00487B51"/>
    <w:rPr>
      <w:rFonts w:ascii="Lucida Grande" w:eastAsia="Times New Roman" w:hAnsi="Lucida Grande" w:cs="Lucida Grande"/>
      <w:sz w:val="18"/>
      <w:szCs w:val="18"/>
    </w:rPr>
  </w:style>
  <w:style w:type="paragraph" w:styleId="BodyText">
    <w:name w:val="Body Text"/>
    <w:basedOn w:val="Normal"/>
    <w:link w:val="BodyTextChar"/>
    <w:rsid w:val="00487B51"/>
    <w:pPr>
      <w:jc w:val="center"/>
    </w:pPr>
    <w:rPr>
      <w:rFonts w:ascii="Tahoma" w:hAnsi="Tahoma"/>
      <w:i/>
      <w:color w:val="999999"/>
      <w:lang w:eastAsia="ja-JP"/>
    </w:rPr>
  </w:style>
  <w:style w:type="character" w:customStyle="1" w:styleId="BodyTextChar">
    <w:name w:val="Body Text Char"/>
    <w:basedOn w:val="DefaultParagraphFont"/>
    <w:link w:val="BodyText"/>
    <w:rsid w:val="00487B51"/>
    <w:rPr>
      <w:rFonts w:ascii="Tahoma" w:eastAsia="Times New Roman" w:hAnsi="Tahoma" w:cs="Times New Roman"/>
      <w:i/>
      <w:color w:val="999999"/>
      <w:lang w:eastAsia="ja-JP"/>
    </w:rPr>
  </w:style>
  <w:style w:type="paragraph" w:customStyle="1" w:styleId="BulletList">
    <w:name w:val="Bullet List"/>
    <w:basedOn w:val="Normal-indent"/>
    <w:qFormat/>
    <w:rsid w:val="00487B51"/>
    <w:pPr>
      <w:numPr>
        <w:numId w:val="26"/>
      </w:numPr>
    </w:pPr>
  </w:style>
  <w:style w:type="paragraph" w:customStyle="1" w:styleId="Code">
    <w:name w:val="Code"/>
    <w:rsid w:val="00487B51"/>
    <w:pPr>
      <w:spacing w:before="60" w:after="0"/>
      <w:ind w:left="1440"/>
    </w:pPr>
    <w:rPr>
      <w:rFonts w:ascii="Courier New" w:eastAsia="Times New Roman" w:hAnsi="Courier New" w:cs="Times New Roman"/>
      <w:noProof/>
      <w:sz w:val="16"/>
      <w:lang w:eastAsia="ja-JP"/>
    </w:rPr>
  </w:style>
  <w:style w:type="character" w:customStyle="1" w:styleId="CodeInline">
    <w:name w:val="Code Inline"/>
    <w:basedOn w:val="DefaultParagraphFont"/>
    <w:uiPriority w:val="1"/>
    <w:qFormat/>
    <w:rsid w:val="00487B51"/>
    <w:rPr>
      <w:rFonts w:ascii="Courier New" w:hAnsi="Courier New"/>
      <w:color w:val="auto"/>
      <w:sz w:val="18"/>
      <w:szCs w:val="20"/>
    </w:rPr>
  </w:style>
  <w:style w:type="character" w:styleId="CommentReference">
    <w:name w:val="annotation reference"/>
    <w:basedOn w:val="DefaultParagraphFont"/>
    <w:semiHidden/>
    <w:rsid w:val="00487B51"/>
    <w:rPr>
      <w:sz w:val="16"/>
      <w:szCs w:val="16"/>
    </w:rPr>
  </w:style>
  <w:style w:type="paragraph" w:styleId="CommentText">
    <w:name w:val="annotation text"/>
    <w:basedOn w:val="Normal"/>
    <w:link w:val="CommentTextChar"/>
    <w:semiHidden/>
    <w:rsid w:val="00487B51"/>
    <w:rPr>
      <w:lang w:eastAsia="ja-JP"/>
    </w:rPr>
  </w:style>
  <w:style w:type="character" w:customStyle="1" w:styleId="CommentTextChar">
    <w:name w:val="Comment Text Char"/>
    <w:basedOn w:val="DefaultParagraphFont"/>
    <w:link w:val="CommentText"/>
    <w:semiHidden/>
    <w:rsid w:val="00487B51"/>
    <w:rPr>
      <w:rFonts w:ascii="Helvetica Neue Light" w:eastAsia="Times New Roman" w:hAnsi="Helvetica Neue Light" w:cs="Times New Roman"/>
      <w:lang w:eastAsia="ja-JP"/>
    </w:rPr>
  </w:style>
  <w:style w:type="paragraph" w:styleId="CommentSubject">
    <w:name w:val="annotation subject"/>
    <w:basedOn w:val="CommentText"/>
    <w:next w:val="CommentText"/>
    <w:link w:val="CommentSubjectChar"/>
    <w:semiHidden/>
    <w:rsid w:val="00487B51"/>
    <w:rPr>
      <w:b/>
      <w:bCs/>
    </w:rPr>
  </w:style>
  <w:style w:type="character" w:customStyle="1" w:styleId="CommentSubjectChar">
    <w:name w:val="Comment Subject Char"/>
    <w:basedOn w:val="CommentTextChar"/>
    <w:link w:val="CommentSubject"/>
    <w:semiHidden/>
    <w:rsid w:val="00487B51"/>
    <w:rPr>
      <w:rFonts w:ascii="Helvetica Neue Light" w:eastAsia="Times New Roman" w:hAnsi="Helvetica Neue Light" w:cs="Times New Roman"/>
      <w:b/>
      <w:bCs/>
      <w:lang w:eastAsia="ja-JP"/>
    </w:rPr>
  </w:style>
  <w:style w:type="paragraph" w:styleId="DocumentMap">
    <w:name w:val="Document Map"/>
    <w:basedOn w:val="Normal"/>
    <w:link w:val="DocumentMapChar"/>
    <w:semiHidden/>
    <w:rsid w:val="00487B51"/>
    <w:pPr>
      <w:shd w:val="clear" w:color="auto" w:fill="000080"/>
    </w:pPr>
    <w:rPr>
      <w:rFonts w:ascii="Tahoma" w:hAnsi="Tahoma" w:cs="Tahoma"/>
      <w:lang w:eastAsia="ja-JP"/>
    </w:rPr>
  </w:style>
  <w:style w:type="character" w:customStyle="1" w:styleId="DocumentMapChar">
    <w:name w:val="Document Map Char"/>
    <w:basedOn w:val="DefaultParagraphFont"/>
    <w:link w:val="DocumentMap"/>
    <w:semiHidden/>
    <w:rsid w:val="00487B51"/>
    <w:rPr>
      <w:rFonts w:ascii="Tahoma" w:eastAsia="Times New Roman" w:hAnsi="Tahoma" w:cs="Tahoma"/>
      <w:shd w:val="clear" w:color="auto" w:fill="000080"/>
      <w:lang w:eastAsia="ja-JP"/>
    </w:rPr>
  </w:style>
  <w:style w:type="character" w:customStyle="1" w:styleId="FigureCodeTableNumber">
    <w:name w:val="Figure/Code/Table Number"/>
    <w:basedOn w:val="DefaultParagraphFont"/>
    <w:rsid w:val="00487B51"/>
    <w:rPr>
      <w:rFonts w:ascii="HelveticaNeue MediumCond" w:hAnsi="HelveticaNeue MediumCond"/>
      <w:b/>
      <w:i/>
      <w:color w:val="auto"/>
    </w:rPr>
  </w:style>
  <w:style w:type="paragraph" w:styleId="Footer">
    <w:name w:val="footer"/>
    <w:basedOn w:val="Normal"/>
    <w:link w:val="FooterChar"/>
    <w:rsid w:val="00487B51"/>
    <w:pPr>
      <w:tabs>
        <w:tab w:val="center" w:pos="4320"/>
        <w:tab w:val="right" w:pos="8640"/>
      </w:tabs>
    </w:pPr>
    <w:rPr>
      <w:color w:val="7F7F7F" w:themeColor="text1" w:themeTint="80"/>
      <w:sz w:val="20"/>
      <w:lang w:eastAsia="ja-JP"/>
    </w:rPr>
  </w:style>
  <w:style w:type="character" w:customStyle="1" w:styleId="FooterChar">
    <w:name w:val="Footer Char"/>
    <w:basedOn w:val="DefaultParagraphFont"/>
    <w:link w:val="Footer"/>
    <w:rsid w:val="00487B51"/>
    <w:rPr>
      <w:rFonts w:ascii="Helvetica Neue Light" w:eastAsia="Times New Roman" w:hAnsi="Helvetica Neue Light" w:cs="Times New Roman"/>
      <w:color w:val="7F7F7F" w:themeColor="text1" w:themeTint="80"/>
      <w:sz w:val="20"/>
      <w:lang w:eastAsia="ja-JP"/>
    </w:rPr>
  </w:style>
  <w:style w:type="character" w:styleId="Hyperlink">
    <w:name w:val="Hyperlink"/>
    <w:basedOn w:val="DefaultParagraphFont"/>
    <w:uiPriority w:val="99"/>
    <w:rsid w:val="00487B51"/>
    <w:rPr>
      <w:color w:val="0000FF"/>
      <w:u w:val="single"/>
    </w:rPr>
  </w:style>
  <w:style w:type="paragraph" w:styleId="ListBullet">
    <w:name w:val="List Bullet"/>
    <w:basedOn w:val="Normal"/>
    <w:autoRedefine/>
    <w:rsid w:val="00487B51"/>
    <w:pPr>
      <w:tabs>
        <w:tab w:val="num" w:pos="360"/>
      </w:tabs>
      <w:ind w:left="360" w:hanging="360"/>
    </w:pPr>
    <w:rPr>
      <w:rFonts w:ascii="Arial" w:hAnsi="Arial"/>
      <w:sz w:val="18"/>
      <w:lang w:eastAsia="ja-JP"/>
    </w:rPr>
  </w:style>
  <w:style w:type="paragraph" w:styleId="ListParagraph">
    <w:name w:val="List Paragraph"/>
    <w:basedOn w:val="Normal"/>
    <w:uiPriority w:val="34"/>
    <w:qFormat/>
    <w:rsid w:val="00487B51"/>
    <w:pPr>
      <w:ind w:left="720"/>
      <w:contextualSpacing/>
    </w:pPr>
    <w:rPr>
      <w:lang w:eastAsia="ja-JP"/>
    </w:rPr>
  </w:style>
  <w:style w:type="character" w:styleId="PageNumber">
    <w:name w:val="page number"/>
    <w:basedOn w:val="DefaultParagraphFont"/>
    <w:rsid w:val="00487B51"/>
  </w:style>
  <w:style w:type="paragraph" w:customStyle="1" w:styleId="Subtitle1">
    <w:name w:val="Subtitle1"/>
    <w:basedOn w:val="Normal"/>
    <w:rsid w:val="00487B51"/>
    <w:rPr>
      <w:b/>
      <w:sz w:val="26"/>
    </w:rPr>
  </w:style>
  <w:style w:type="paragraph" w:styleId="Subtitle">
    <w:name w:val="Subtitle"/>
    <w:basedOn w:val="Normal"/>
    <w:next w:val="Normal"/>
    <w:link w:val="SubtitleChar"/>
    <w:uiPriority w:val="11"/>
    <w:qFormat/>
    <w:rsid w:val="00487B51"/>
    <w:pPr>
      <w:spacing w:after="720"/>
      <w:jc w:val="right"/>
    </w:pPr>
    <w:rPr>
      <w:rFonts w:ascii="Helvetica Neue" w:eastAsiaTheme="majorEastAsia" w:hAnsi="Helvetica Neue" w:cstheme="majorBidi"/>
      <w:szCs w:val="22"/>
      <w:lang w:eastAsia="ja-JP"/>
    </w:rPr>
  </w:style>
  <w:style w:type="character" w:customStyle="1" w:styleId="SubtitleChar">
    <w:name w:val="Subtitle Char"/>
    <w:basedOn w:val="DefaultParagraphFont"/>
    <w:link w:val="Subtitle"/>
    <w:uiPriority w:val="11"/>
    <w:rsid w:val="00487B51"/>
    <w:rPr>
      <w:rFonts w:ascii="Helvetica Neue" w:eastAsiaTheme="majorEastAsia" w:hAnsi="Helvetica Neue" w:cstheme="majorBidi"/>
      <w:szCs w:val="22"/>
      <w:lang w:eastAsia="ja-JP"/>
    </w:rPr>
  </w:style>
  <w:style w:type="table" w:customStyle="1" w:styleId="Table">
    <w:name w:val="Table"/>
    <w:basedOn w:val="TableNormal"/>
    <w:rsid w:val="00487B51"/>
    <w:pPr>
      <w:spacing w:after="0"/>
    </w:pPr>
    <w:rPr>
      <w:rFonts w:ascii="Verdana" w:eastAsia="Times New Roman" w:hAnsi="Verdana" w:cs="Times New Roman"/>
      <w:sz w:val="17"/>
      <w:szCs w:val="16"/>
      <w:lang w:eastAsia="ja-JP"/>
    </w:rPr>
    <w:tblPr>
      <w:tblInd w:w="864" w:type="dxa"/>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CellMar>
        <w:top w:w="0" w:type="dxa"/>
        <w:left w:w="58" w:type="dxa"/>
        <w:bottom w:w="0" w:type="dxa"/>
        <w:right w:w="58" w:type="dxa"/>
      </w:tblCellMar>
    </w:tblPr>
    <w:trPr>
      <w:cantSplit/>
    </w:trPr>
    <w:tblStylePr w:type="firstRow">
      <w:rPr>
        <w:rFonts w:ascii="Cambria" w:hAnsi="Cambria"/>
        <w:b/>
        <w:sz w:val="18"/>
      </w:rPr>
      <w:tblPr/>
      <w:tcPr>
        <w:shd w:val="clear" w:color="auto" w:fill="000000"/>
      </w:tcPr>
    </w:tblStylePr>
  </w:style>
  <w:style w:type="table" w:styleId="TableGrid">
    <w:name w:val="Table Grid"/>
    <w:basedOn w:val="TableNormal"/>
    <w:rsid w:val="00487B51"/>
    <w:pPr>
      <w:spacing w:after="0"/>
    </w:pPr>
    <w:rPr>
      <w:rFonts w:ascii="Times New Roman" w:eastAsia="Times New Roman" w:hAnsi="Times New Roman" w:cs="Times New Roman"/>
      <w:lang w:eastAsia="ja-JP"/>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itle">
    <w:name w:val="Title"/>
    <w:basedOn w:val="Normal"/>
    <w:link w:val="TitleChar"/>
    <w:qFormat/>
    <w:rsid w:val="00487B51"/>
    <w:pPr>
      <w:spacing w:before="240"/>
      <w:jc w:val="right"/>
      <w:outlineLvl w:val="0"/>
    </w:pPr>
    <w:rPr>
      <w:kern w:val="28"/>
      <w:sz w:val="36"/>
      <w:lang w:eastAsia="ja-JP"/>
    </w:rPr>
  </w:style>
  <w:style w:type="character" w:customStyle="1" w:styleId="TitleChar">
    <w:name w:val="Title Char"/>
    <w:basedOn w:val="DefaultParagraphFont"/>
    <w:link w:val="Title"/>
    <w:rsid w:val="00487B51"/>
    <w:rPr>
      <w:rFonts w:ascii="Helvetica Neue Light" w:eastAsia="Times New Roman" w:hAnsi="Helvetica Neue Light" w:cs="Times New Roman"/>
      <w:kern w:val="28"/>
      <w:sz w:val="36"/>
      <w:lang w:eastAsia="ja-JP"/>
    </w:rPr>
  </w:style>
  <w:style w:type="paragraph" w:styleId="TOC1">
    <w:name w:val="toc 1"/>
    <w:basedOn w:val="Normal"/>
    <w:next w:val="Normal"/>
    <w:autoRedefine/>
    <w:uiPriority w:val="39"/>
    <w:rsid w:val="00487B51"/>
    <w:rPr>
      <w:rFonts w:ascii="Arial" w:hAnsi="Arial"/>
      <w:b/>
      <w:lang w:eastAsia="ja-JP"/>
    </w:rPr>
  </w:style>
  <w:style w:type="paragraph" w:styleId="TOC2">
    <w:name w:val="toc 2"/>
    <w:basedOn w:val="Normal"/>
    <w:next w:val="Normal"/>
    <w:autoRedefine/>
    <w:uiPriority w:val="39"/>
    <w:rsid w:val="00487B51"/>
    <w:pPr>
      <w:ind w:left="200"/>
    </w:pPr>
    <w:rPr>
      <w:rFonts w:ascii="Arial" w:hAnsi="Arial"/>
      <w:b/>
      <w:i/>
      <w:lang w:eastAsia="ja-JP"/>
    </w:rPr>
  </w:style>
  <w:style w:type="paragraph" w:styleId="TOC3">
    <w:name w:val="toc 3"/>
    <w:basedOn w:val="Normal"/>
    <w:next w:val="Normal"/>
    <w:autoRedefine/>
    <w:semiHidden/>
    <w:rsid w:val="00487B51"/>
    <w:pPr>
      <w:ind w:left="400"/>
    </w:pPr>
    <w:rPr>
      <w:rFonts w:ascii="Arial" w:hAnsi="Arial"/>
      <w:lang w:eastAsia="ja-JP"/>
    </w:rPr>
  </w:style>
  <w:style w:type="paragraph" w:styleId="TOC4">
    <w:name w:val="toc 4"/>
    <w:basedOn w:val="Normal"/>
    <w:next w:val="Normal"/>
    <w:autoRedefine/>
    <w:semiHidden/>
    <w:rsid w:val="00487B51"/>
    <w:pPr>
      <w:ind w:left="600"/>
    </w:pPr>
    <w:rPr>
      <w:rFonts w:ascii="Arial" w:hAnsi="Arial"/>
      <w:lang w:eastAsia="ja-JP"/>
    </w:rPr>
  </w:style>
  <w:style w:type="paragraph" w:styleId="TOC5">
    <w:name w:val="toc 5"/>
    <w:basedOn w:val="Normal"/>
    <w:next w:val="Normal"/>
    <w:autoRedefine/>
    <w:semiHidden/>
    <w:rsid w:val="00487B51"/>
    <w:pPr>
      <w:ind w:left="800"/>
    </w:pPr>
    <w:rPr>
      <w:rFonts w:ascii="Arial" w:hAnsi="Arial"/>
      <w:lang w:eastAsia="ja-JP"/>
    </w:rPr>
  </w:style>
  <w:style w:type="paragraph" w:styleId="TOC6">
    <w:name w:val="toc 6"/>
    <w:basedOn w:val="Normal"/>
    <w:next w:val="Normal"/>
    <w:autoRedefine/>
    <w:semiHidden/>
    <w:rsid w:val="00487B51"/>
    <w:pPr>
      <w:ind w:left="1000"/>
    </w:pPr>
    <w:rPr>
      <w:rFonts w:ascii="Arial" w:hAnsi="Arial"/>
      <w:lang w:eastAsia="ja-JP"/>
    </w:rPr>
  </w:style>
  <w:style w:type="paragraph" w:styleId="TOC7">
    <w:name w:val="toc 7"/>
    <w:basedOn w:val="Normal"/>
    <w:next w:val="Normal"/>
    <w:autoRedefine/>
    <w:semiHidden/>
    <w:rsid w:val="00487B51"/>
    <w:pPr>
      <w:ind w:left="1200"/>
    </w:pPr>
    <w:rPr>
      <w:rFonts w:ascii="Arial" w:hAnsi="Arial"/>
      <w:lang w:eastAsia="ja-JP"/>
    </w:rPr>
  </w:style>
  <w:style w:type="paragraph" w:styleId="TOC8">
    <w:name w:val="toc 8"/>
    <w:basedOn w:val="Normal"/>
    <w:next w:val="Normal"/>
    <w:autoRedefine/>
    <w:semiHidden/>
    <w:rsid w:val="00487B51"/>
    <w:pPr>
      <w:ind w:left="1400"/>
    </w:pPr>
    <w:rPr>
      <w:rFonts w:ascii="Arial" w:hAnsi="Arial"/>
      <w:lang w:eastAsia="ja-JP"/>
    </w:rPr>
  </w:style>
  <w:style w:type="paragraph" w:styleId="TOC9">
    <w:name w:val="toc 9"/>
    <w:basedOn w:val="Normal"/>
    <w:next w:val="Normal"/>
    <w:autoRedefine/>
    <w:semiHidden/>
    <w:rsid w:val="00487B51"/>
    <w:pPr>
      <w:ind w:left="1600"/>
    </w:pPr>
    <w:rPr>
      <w:rFonts w:ascii="Arial" w:hAnsi="Arial"/>
      <w:lang w:eastAsia="ja-JP"/>
    </w:rPr>
  </w:style>
  <w:style w:type="character" w:customStyle="1" w:styleId="UIItem">
    <w:name w:val="UI Item"/>
    <w:basedOn w:val="DefaultParagraphFont"/>
    <w:uiPriority w:val="1"/>
    <w:qFormat/>
    <w:rsid w:val="00487B51"/>
    <w:rPr>
      <w:b/>
      <w:i w:val="0"/>
    </w:rPr>
  </w:style>
  <w:style w:type="character" w:styleId="SubtleEmphasis">
    <w:name w:val="Subtle Emphasis"/>
    <w:basedOn w:val="DefaultParagraphFont"/>
    <w:uiPriority w:val="19"/>
    <w:qFormat/>
    <w:rsid w:val="00487B51"/>
    <w:rPr>
      <w:i/>
      <w:iCs/>
      <w:color w:val="808080" w:themeColor="text1" w:themeTint="7F"/>
    </w:rPr>
  </w:style>
  <w:style w:type="paragraph" w:customStyle="1" w:styleId="NoteParagraph">
    <w:name w:val="Note Paragraph"/>
    <w:basedOn w:val="Normal-indent"/>
    <w:qFormat/>
    <w:rsid w:val="00487B51"/>
    <w:pPr>
      <w:pBdr>
        <w:top w:val="single" w:sz="4" w:space="3" w:color="auto"/>
        <w:left w:val="single" w:sz="4" w:space="4" w:color="auto"/>
        <w:bottom w:val="single" w:sz="4" w:space="3" w:color="auto"/>
        <w:right w:val="single" w:sz="4" w:space="4" w:color="auto"/>
      </w:pBdr>
      <w:shd w:val="clear" w:color="auto" w:fill="E6E6E6"/>
      <w:ind w:left="1152" w:right="288"/>
    </w:pPr>
  </w:style>
  <w:style w:type="character" w:customStyle="1" w:styleId="NoteWord">
    <w:name w:val="Note Word"/>
    <w:basedOn w:val="DefaultParagraphFont"/>
    <w:uiPriority w:val="1"/>
    <w:qFormat/>
    <w:rsid w:val="00487B51"/>
    <w:rPr>
      <w:b/>
      <w:bCs/>
      <w:caps w:val="0"/>
      <w:smallCaps w:val="0"/>
      <w:color w:val="262626" w:themeColor="text1" w:themeTint="D9"/>
    </w:rPr>
  </w:style>
  <w:style w:type="character" w:styleId="Emphasis">
    <w:name w:val="Emphasis"/>
    <w:basedOn w:val="DefaultParagraphFont"/>
    <w:rsid w:val="00517CC0"/>
    <w:rPr>
      <w:i/>
      <w:iCs/>
    </w:rPr>
  </w:style>
  <w:style w:type="character" w:styleId="SubtleReference">
    <w:name w:val="Subtle Reference"/>
    <w:basedOn w:val="DefaultParagraphFont"/>
    <w:rsid w:val="00751D92"/>
    <w:rPr>
      <w:smallCaps/>
      <w:color w:val="C0504D" w:themeColor="accent2"/>
      <w:u w:val="single"/>
    </w:rPr>
  </w:style>
  <w:style w:type="paragraph" w:styleId="Revision">
    <w:name w:val="Revision"/>
    <w:hidden/>
    <w:uiPriority w:val="99"/>
    <w:rsid w:val="00BD7404"/>
    <w:pPr>
      <w:spacing w:after="0"/>
    </w:pPr>
    <w:rPr>
      <w:sz w:val="22"/>
      <w:szCs w:val="22"/>
    </w:rPr>
  </w:style>
  <w:style w:type="paragraph" w:styleId="NormalIndent">
    <w:name w:val="Normal Indent"/>
    <w:basedOn w:val="Normal"/>
    <w:rsid w:val="00811B5C"/>
    <w:pPr>
      <w:ind w:left="720"/>
    </w:pPr>
  </w:style>
  <w:style w:type="paragraph" w:styleId="Header">
    <w:name w:val="header"/>
    <w:basedOn w:val="Normal"/>
    <w:link w:val="HeaderChar"/>
    <w:rsid w:val="00035315"/>
    <w:pPr>
      <w:tabs>
        <w:tab w:val="center" w:pos="4320"/>
        <w:tab w:val="right" w:pos="8640"/>
      </w:tabs>
    </w:pPr>
  </w:style>
  <w:style w:type="character" w:customStyle="1" w:styleId="HeaderChar">
    <w:name w:val="Header Char"/>
    <w:basedOn w:val="DefaultParagraphFont"/>
    <w:link w:val="Header"/>
    <w:rsid w:val="00035315"/>
    <w:rPr>
      <w:rFonts w:ascii="Helvetica Neue Light" w:eastAsia="Times New Roman" w:hAnsi="Helvetica Neue Light" w:cs="Times New Roman"/>
      <w:lang w:eastAsia="ja-JP"/>
    </w:rPr>
  </w:style>
  <w:style w:type="paragraph" w:styleId="NormalWeb">
    <w:name w:val="Normal (Web)"/>
    <w:basedOn w:val="Normal"/>
    <w:uiPriority w:val="99"/>
    <w:unhideWhenUsed/>
    <w:rsid w:val="00035315"/>
    <w:rPr>
      <w:rFonts w:ascii="Times New Roman" w:hAnsi="Times New Roman"/>
    </w:rPr>
  </w:style>
  <w:style w:type="paragraph" w:customStyle="1" w:styleId="Outline-Normalminusparagraphspace">
    <w:name w:val="Outline - Normal minus paragraph space"/>
    <w:basedOn w:val="Normal"/>
    <w:rsid w:val="00035315"/>
    <w:pPr>
      <w:numPr>
        <w:ilvl w:val="1"/>
        <w:numId w:val="3"/>
      </w:numPr>
      <w:spacing w:before="60" w:after="60"/>
    </w:pPr>
    <w:rPr>
      <w:rFonts w:ascii="Arial" w:hAnsi="Arial"/>
      <w:sz w:val="18"/>
    </w:rPr>
  </w:style>
  <w:style w:type="paragraph" w:customStyle="1" w:styleId="Quote1">
    <w:name w:val="Quote1"/>
    <w:basedOn w:val="Normal"/>
    <w:rsid w:val="00035315"/>
    <w:pPr>
      <w:spacing w:before="120" w:after="120"/>
      <w:ind w:left="1008" w:right="144"/>
    </w:pPr>
    <w:rPr>
      <w:rFonts w:ascii="Arial" w:hAnsi="Arial"/>
      <w:sz w:val="18"/>
    </w:rPr>
  </w:style>
  <w:style w:type="paragraph" w:customStyle="1" w:styleId="Sidebar">
    <w:name w:val="Sidebar"/>
    <w:basedOn w:val="Normal-indent"/>
    <w:qFormat/>
    <w:rsid w:val="00035315"/>
    <w:pPr>
      <w:pBdr>
        <w:top w:val="single" w:sz="4" w:space="3" w:color="auto" w:shadow="1"/>
        <w:left w:val="single" w:sz="4" w:space="5" w:color="auto" w:shadow="1"/>
        <w:bottom w:val="single" w:sz="4" w:space="3" w:color="auto" w:shadow="1"/>
        <w:right w:val="single" w:sz="4" w:space="5" w:color="auto" w:shadow="1"/>
      </w:pBdr>
      <w:shd w:val="clear" w:color="auto" w:fill="FFF9E5"/>
    </w:pPr>
  </w:style>
  <w:style w:type="paragraph" w:customStyle="1" w:styleId="Subtitle2">
    <w:name w:val="Subtitle2"/>
    <w:basedOn w:val="Normal"/>
    <w:rsid w:val="00035315"/>
    <w:rPr>
      <w:b/>
      <w:sz w:val="26"/>
    </w:rPr>
  </w:style>
  <w:style w:type="paragraph" w:customStyle="1" w:styleId="TipBlock">
    <w:name w:val="Tip Block"/>
    <w:basedOn w:val="Normal-indent"/>
    <w:rsid w:val="00035315"/>
    <w:pPr>
      <w:framePr w:vSpace="432" w:wrap="notBeside" w:vAnchor="text" w:hAnchor="text" w:y="1"/>
      <w:pBdr>
        <w:top w:val="single" w:sz="12" w:space="3" w:color="333333"/>
        <w:left w:val="single" w:sz="12" w:space="4" w:color="333333"/>
        <w:bottom w:val="single" w:sz="12" w:space="3" w:color="333333"/>
        <w:right w:val="single" w:sz="12" w:space="4" w:color="333333"/>
      </w:pBdr>
      <w:shd w:val="clear" w:color="auto" w:fill="E6E6E6"/>
      <w:ind w:left="1440"/>
    </w:pPr>
  </w:style>
  <w:style w:type="paragraph" w:customStyle="1" w:styleId="TipCode">
    <w:name w:val="Tip Code"/>
    <w:basedOn w:val="TipBlock"/>
    <w:rsid w:val="00035315"/>
    <w:pPr>
      <w:framePr w:wrap="notBeside"/>
      <w:spacing w:before="60" w:after="60"/>
    </w:pPr>
    <w:rPr>
      <w:rFonts w:ascii="Courier New" w:hAnsi="Courier New"/>
      <w:sz w:val="16"/>
    </w:rPr>
  </w:style>
  <w:style w:type="paragraph" w:customStyle="1" w:styleId="TipHeading">
    <w:name w:val="Tip Heading"/>
    <w:basedOn w:val="TipBlock"/>
    <w:rsid w:val="00035315"/>
    <w:pPr>
      <w:framePr w:wrap="notBeside"/>
    </w:pPr>
    <w:rPr>
      <w:b/>
    </w:rPr>
  </w:style>
  <w:style w:type="paragraph" w:customStyle="1" w:styleId="Quote10">
    <w:name w:val="Quote1"/>
    <w:basedOn w:val="Normal"/>
    <w:rsid w:val="00C939FD"/>
    <w:pPr>
      <w:spacing w:before="120" w:after="120"/>
      <w:ind w:left="1008" w:right="144"/>
    </w:pPr>
    <w:rPr>
      <w:rFonts w:ascii="Arial" w:hAnsi="Arial"/>
      <w:sz w:val="18"/>
    </w:rPr>
  </w:style>
  <w:style w:type="character" w:styleId="FollowedHyperlink">
    <w:name w:val="FollowedHyperlink"/>
    <w:basedOn w:val="DefaultParagraphFont"/>
    <w:uiPriority w:val="99"/>
    <w:unhideWhenUsed/>
    <w:rsid w:val="00487B51"/>
    <w:rPr>
      <w:color w:val="800080" w:themeColor="followedHyperlink"/>
      <w:u w:val="single"/>
    </w:rPr>
  </w:style>
  <w:style w:type="paragraph" w:customStyle="1" w:styleId="Quote2">
    <w:name w:val="Quote2"/>
    <w:basedOn w:val="Normal"/>
    <w:rsid w:val="00C939FD"/>
    <w:pPr>
      <w:spacing w:before="120" w:after="120"/>
      <w:ind w:left="1008" w:right="144"/>
    </w:pPr>
    <w:rPr>
      <w:rFonts w:ascii="Arial" w:hAnsi="Arial"/>
      <w:sz w:val="18"/>
    </w:rPr>
  </w:style>
  <w:style w:type="paragraph" w:customStyle="1" w:styleId="Subtitle20">
    <w:name w:val="Subtitle2"/>
    <w:basedOn w:val="Normal"/>
    <w:rsid w:val="00C939FD"/>
    <w:rPr>
      <w:b/>
      <w:sz w:val="26"/>
    </w:rPr>
  </w:style>
  <w:style w:type="paragraph" w:customStyle="1" w:styleId="Quote3">
    <w:name w:val="Quote3"/>
    <w:basedOn w:val="Normal"/>
    <w:rsid w:val="00C939FD"/>
    <w:pPr>
      <w:spacing w:before="120" w:after="120"/>
      <w:ind w:left="1008" w:right="144"/>
    </w:pPr>
    <w:rPr>
      <w:rFonts w:ascii="Arial" w:hAnsi="Arial"/>
      <w:sz w:val="18"/>
    </w:rPr>
  </w:style>
  <w:style w:type="paragraph" w:customStyle="1" w:styleId="Subtitle3">
    <w:name w:val="Subtitle3"/>
    <w:basedOn w:val="Normal"/>
    <w:rsid w:val="00C939FD"/>
    <w:rPr>
      <w:b/>
      <w:sz w:val="26"/>
    </w:rPr>
  </w:style>
  <w:style w:type="paragraph" w:customStyle="1" w:styleId="Quote4">
    <w:name w:val="Quote4"/>
    <w:basedOn w:val="Normal"/>
    <w:rsid w:val="00C939FD"/>
    <w:pPr>
      <w:spacing w:before="120" w:after="120"/>
      <w:ind w:left="1008" w:right="144"/>
    </w:pPr>
    <w:rPr>
      <w:rFonts w:ascii="Arial" w:hAnsi="Arial"/>
      <w:sz w:val="18"/>
    </w:rPr>
  </w:style>
  <w:style w:type="paragraph" w:customStyle="1" w:styleId="Subtitle4">
    <w:name w:val="Subtitle4"/>
    <w:basedOn w:val="Normal"/>
    <w:rsid w:val="00C939FD"/>
    <w:rPr>
      <w:b/>
      <w:sz w:val="26"/>
    </w:rPr>
  </w:style>
  <w:style w:type="paragraph" w:customStyle="1" w:styleId="CodeBlock">
    <w:name w:val="Code Block"/>
    <w:basedOn w:val="Normal"/>
    <w:autoRedefine/>
    <w:qFormat/>
    <w:rsid w:val="005D7938"/>
    <w:pPr>
      <w:pBdr>
        <w:top w:val="single" w:sz="4" w:space="1" w:color="auto"/>
        <w:left w:val="single" w:sz="4" w:space="4" w:color="auto"/>
        <w:bottom w:val="single" w:sz="4" w:space="1" w:color="auto"/>
        <w:right w:val="single" w:sz="4" w:space="4" w:color="auto"/>
      </w:pBdr>
    </w:pPr>
    <w:rPr>
      <w:rFonts w:ascii="Consolas" w:hAnsi="Consolas"/>
      <w:sz w:val="18"/>
    </w:rPr>
  </w:style>
  <w:style w:type="table" w:styleId="ColorfulGrid">
    <w:name w:val="Colorful Grid"/>
    <w:basedOn w:val="TableNormal"/>
    <w:rsid w:val="00C26833"/>
    <w:pPr>
      <w:spacing w:after="0"/>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9" w:qFormat="1"/>
    <w:lsdException w:name="toc 1" w:uiPriority="39"/>
    <w:lsdException w:name="toc 2" w:uiPriority="39"/>
    <w:lsdException w:name="Title" w:qFormat="1"/>
    <w:lsdException w:name="Default Paragraph Font" w:uiPriority="1"/>
    <w:lsdException w:name="Subtitle" w:uiPriority="11" w:qFormat="1"/>
    <w:lsdException w:name="Hyperlink" w:uiPriority="99"/>
    <w:lsdException w:name="FollowedHyperlink" w:uiPriority="99"/>
    <w:lsdException w:name="No List" w:uiPriority="99"/>
    <w:lsdException w:name="List Paragraph" w:uiPriority="34" w:qFormat="1"/>
    <w:lsdException w:name="Subtle Emphasis" w:uiPriority="19" w:qFormat="1"/>
  </w:latentStyles>
  <w:style w:type="paragraph" w:default="1" w:styleId="Normal">
    <w:name w:val="Normal"/>
    <w:qFormat/>
    <w:rsid w:val="00487B51"/>
    <w:pPr>
      <w:spacing w:after="0"/>
    </w:pPr>
    <w:rPr>
      <w:rFonts w:ascii="Helvetica Neue Light" w:eastAsia="Times New Roman" w:hAnsi="Helvetica Neue Light" w:cs="Times New Roman"/>
    </w:rPr>
  </w:style>
  <w:style w:type="paragraph" w:styleId="Heading1">
    <w:name w:val="heading 1"/>
    <w:basedOn w:val="Normal"/>
    <w:next w:val="Normal-indent"/>
    <w:link w:val="Heading1Char"/>
    <w:qFormat/>
    <w:rsid w:val="00487B51"/>
    <w:pPr>
      <w:keepNext/>
      <w:pBdr>
        <w:top w:val="double" w:sz="4" w:space="1" w:color="auto"/>
      </w:pBdr>
      <w:outlineLvl w:val="0"/>
    </w:pPr>
    <w:rPr>
      <w:rFonts w:ascii="Helvetica Neue Bold Condensed" w:hAnsi="Helvetica Neue Bold Condensed"/>
      <w:caps/>
      <w:kern w:val="28"/>
      <w:sz w:val="44"/>
    </w:rPr>
  </w:style>
  <w:style w:type="paragraph" w:styleId="Heading2">
    <w:name w:val="heading 2"/>
    <w:basedOn w:val="Normal"/>
    <w:next w:val="Normal-indent"/>
    <w:link w:val="Heading2Char"/>
    <w:qFormat/>
    <w:rsid w:val="00487B51"/>
    <w:pPr>
      <w:pBdr>
        <w:bottom w:val="single" w:sz="2" w:space="1" w:color="auto"/>
      </w:pBdr>
      <w:spacing w:before="300" w:after="180"/>
      <w:outlineLvl w:val="1"/>
    </w:pPr>
    <w:rPr>
      <w:rFonts w:ascii="Helvetica Neue UltraLight" w:hAnsi="Helvetica Neue UltraLight"/>
      <w:sz w:val="40"/>
    </w:rPr>
  </w:style>
  <w:style w:type="paragraph" w:styleId="Heading3">
    <w:name w:val="heading 3"/>
    <w:basedOn w:val="Normal"/>
    <w:next w:val="Normal-indent"/>
    <w:link w:val="Heading3Char"/>
    <w:qFormat/>
    <w:rsid w:val="00487B51"/>
    <w:pPr>
      <w:keepNext/>
      <w:spacing w:before="240" w:after="60"/>
      <w:ind w:left="432"/>
      <w:outlineLvl w:val="2"/>
    </w:pPr>
    <w:rPr>
      <w:rFonts w:ascii="Helvetica Neue" w:hAnsi="Helvetica Neue"/>
      <w:sz w:val="32"/>
    </w:rPr>
  </w:style>
  <w:style w:type="paragraph" w:styleId="Heading4">
    <w:name w:val="heading 4"/>
    <w:basedOn w:val="Normal-indent"/>
    <w:next w:val="Normal-indent"/>
    <w:link w:val="Heading4Char"/>
    <w:qFormat/>
    <w:rsid w:val="00487B51"/>
    <w:pPr>
      <w:keepNext/>
      <w:spacing w:before="60" w:after="60"/>
      <w:ind w:left="1584" w:hanging="720"/>
      <w:outlineLvl w:val="3"/>
    </w:pPr>
    <w:rPr>
      <w:rFonts w:ascii="Helvetica Neue" w:hAnsi="Helvetica Neue"/>
      <w:szCs w:val="22"/>
      <w:lang w:eastAsia="en-US"/>
    </w:rPr>
  </w:style>
  <w:style w:type="paragraph" w:styleId="Heading5">
    <w:name w:val="heading 5"/>
    <w:basedOn w:val="Normal"/>
    <w:next w:val="Normal-indent"/>
    <w:link w:val="Heading5Char"/>
    <w:qFormat/>
    <w:rsid w:val="00487B51"/>
    <w:pPr>
      <w:spacing w:before="120"/>
      <w:ind w:left="1296" w:hanging="720"/>
      <w:outlineLvl w:val="4"/>
    </w:pPr>
  </w:style>
  <w:style w:type="paragraph" w:styleId="Heading6">
    <w:name w:val="heading 6"/>
    <w:basedOn w:val="Normal"/>
    <w:next w:val="Normal"/>
    <w:link w:val="Heading6Char"/>
    <w:qFormat/>
    <w:rsid w:val="00487B51"/>
    <w:pPr>
      <w:spacing w:before="240"/>
      <w:ind w:left="720"/>
      <w:outlineLvl w:val="5"/>
    </w:pPr>
    <w:rPr>
      <w:b/>
    </w:rPr>
  </w:style>
  <w:style w:type="paragraph" w:styleId="Heading9">
    <w:name w:val="heading 9"/>
    <w:basedOn w:val="Normal"/>
    <w:next w:val="Normal"/>
    <w:link w:val="Heading9Char"/>
    <w:qFormat/>
    <w:rsid w:val="00487B51"/>
    <w:pPr>
      <w:spacing w:before="240" w:after="60"/>
      <w:outlineLvl w:val="8"/>
    </w:pPr>
    <w:rPr>
      <w:rFonts w:ascii="Arial" w:hAnsi="Arial"/>
      <w:b/>
      <w:i/>
      <w:sz w:val="18"/>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87B51"/>
    <w:rPr>
      <w:rFonts w:ascii="Helvetica Neue Bold Condensed" w:eastAsia="Times New Roman" w:hAnsi="Helvetica Neue Bold Condensed" w:cs="Times New Roman"/>
      <w:caps/>
      <w:kern w:val="28"/>
      <w:sz w:val="44"/>
    </w:rPr>
  </w:style>
  <w:style w:type="character" w:customStyle="1" w:styleId="Heading2Char">
    <w:name w:val="Heading 2 Char"/>
    <w:basedOn w:val="DefaultParagraphFont"/>
    <w:link w:val="Heading2"/>
    <w:rsid w:val="00487B51"/>
    <w:rPr>
      <w:rFonts w:ascii="Helvetica Neue UltraLight" w:eastAsia="Times New Roman" w:hAnsi="Helvetica Neue UltraLight" w:cs="Times New Roman"/>
      <w:sz w:val="40"/>
    </w:rPr>
  </w:style>
  <w:style w:type="character" w:customStyle="1" w:styleId="Heading3Char">
    <w:name w:val="Heading 3 Char"/>
    <w:basedOn w:val="DefaultParagraphFont"/>
    <w:link w:val="Heading3"/>
    <w:rsid w:val="00487B51"/>
    <w:rPr>
      <w:rFonts w:ascii="Helvetica Neue" w:eastAsia="Times New Roman" w:hAnsi="Helvetica Neue" w:cs="Times New Roman"/>
      <w:sz w:val="32"/>
    </w:rPr>
  </w:style>
  <w:style w:type="character" w:customStyle="1" w:styleId="Heading4Char">
    <w:name w:val="Heading 4 Char"/>
    <w:basedOn w:val="DefaultParagraphFont"/>
    <w:link w:val="Heading4"/>
    <w:rsid w:val="00487B51"/>
    <w:rPr>
      <w:rFonts w:ascii="Helvetica Neue" w:eastAsia="Times New Roman" w:hAnsi="Helvetica Neue" w:cs="Times New Roman"/>
      <w:sz w:val="22"/>
      <w:szCs w:val="22"/>
    </w:rPr>
  </w:style>
  <w:style w:type="character" w:customStyle="1" w:styleId="Heading5Char">
    <w:name w:val="Heading 5 Char"/>
    <w:basedOn w:val="DefaultParagraphFont"/>
    <w:link w:val="Heading5"/>
    <w:rsid w:val="00487B51"/>
    <w:rPr>
      <w:rFonts w:ascii="Helvetica Neue Light" w:eastAsia="Times New Roman" w:hAnsi="Helvetica Neue Light" w:cs="Times New Roman"/>
    </w:rPr>
  </w:style>
  <w:style w:type="character" w:customStyle="1" w:styleId="Heading6Char">
    <w:name w:val="Heading 6 Char"/>
    <w:basedOn w:val="DefaultParagraphFont"/>
    <w:link w:val="Heading6"/>
    <w:rsid w:val="00487B51"/>
    <w:rPr>
      <w:rFonts w:ascii="Helvetica Neue Light" w:eastAsia="Times New Roman" w:hAnsi="Helvetica Neue Light" w:cs="Times New Roman"/>
      <w:b/>
    </w:rPr>
  </w:style>
  <w:style w:type="character" w:customStyle="1" w:styleId="Heading9Char">
    <w:name w:val="Heading 9 Char"/>
    <w:basedOn w:val="DefaultParagraphFont"/>
    <w:link w:val="Heading9"/>
    <w:rsid w:val="00487B51"/>
    <w:rPr>
      <w:rFonts w:ascii="Arial" w:eastAsia="Times New Roman" w:hAnsi="Arial" w:cs="Times New Roman"/>
      <w:b/>
      <w:i/>
      <w:sz w:val="18"/>
      <w:lang w:eastAsia="ja-JP"/>
    </w:rPr>
  </w:style>
  <w:style w:type="paragraph" w:customStyle="1" w:styleId="Normal-indent">
    <w:name w:val="Normal - indent"/>
    <w:basedOn w:val="Normal"/>
    <w:rsid w:val="00487B51"/>
    <w:pPr>
      <w:spacing w:before="120" w:after="120"/>
      <w:ind w:left="864"/>
      <w:jc w:val="both"/>
    </w:pPr>
    <w:rPr>
      <w:sz w:val="22"/>
      <w:lang w:eastAsia="ja-JP"/>
    </w:rPr>
  </w:style>
  <w:style w:type="paragraph" w:styleId="BalloonText">
    <w:name w:val="Balloon Text"/>
    <w:basedOn w:val="Normal"/>
    <w:link w:val="BalloonTextChar"/>
    <w:semiHidden/>
    <w:unhideWhenUsed/>
    <w:rsid w:val="00487B51"/>
    <w:rPr>
      <w:rFonts w:ascii="Lucida Grande" w:hAnsi="Lucida Grande" w:cs="Lucida Grande"/>
      <w:sz w:val="18"/>
      <w:szCs w:val="18"/>
    </w:rPr>
  </w:style>
  <w:style w:type="character" w:customStyle="1" w:styleId="BalloonTextChar">
    <w:name w:val="Balloon Text Char"/>
    <w:basedOn w:val="DefaultParagraphFont"/>
    <w:link w:val="BalloonText"/>
    <w:semiHidden/>
    <w:rsid w:val="00487B51"/>
    <w:rPr>
      <w:rFonts w:ascii="Lucida Grande" w:eastAsia="Times New Roman" w:hAnsi="Lucida Grande" w:cs="Lucida Grande"/>
      <w:sz w:val="18"/>
      <w:szCs w:val="18"/>
    </w:rPr>
  </w:style>
  <w:style w:type="paragraph" w:styleId="BodyText">
    <w:name w:val="Body Text"/>
    <w:basedOn w:val="Normal"/>
    <w:link w:val="BodyTextChar"/>
    <w:rsid w:val="00487B51"/>
    <w:pPr>
      <w:jc w:val="center"/>
    </w:pPr>
    <w:rPr>
      <w:rFonts w:ascii="Tahoma" w:hAnsi="Tahoma"/>
      <w:i/>
      <w:color w:val="999999"/>
      <w:lang w:eastAsia="ja-JP"/>
    </w:rPr>
  </w:style>
  <w:style w:type="character" w:customStyle="1" w:styleId="BodyTextChar">
    <w:name w:val="Body Text Char"/>
    <w:basedOn w:val="DefaultParagraphFont"/>
    <w:link w:val="BodyText"/>
    <w:rsid w:val="00487B51"/>
    <w:rPr>
      <w:rFonts w:ascii="Tahoma" w:eastAsia="Times New Roman" w:hAnsi="Tahoma" w:cs="Times New Roman"/>
      <w:i/>
      <w:color w:val="999999"/>
      <w:lang w:eastAsia="ja-JP"/>
    </w:rPr>
  </w:style>
  <w:style w:type="paragraph" w:customStyle="1" w:styleId="BulletList">
    <w:name w:val="Bullet List"/>
    <w:basedOn w:val="Normal-indent"/>
    <w:qFormat/>
    <w:rsid w:val="00487B51"/>
    <w:pPr>
      <w:numPr>
        <w:numId w:val="26"/>
      </w:numPr>
    </w:pPr>
  </w:style>
  <w:style w:type="paragraph" w:customStyle="1" w:styleId="Code">
    <w:name w:val="Code"/>
    <w:rsid w:val="00487B51"/>
    <w:pPr>
      <w:spacing w:before="60" w:after="0"/>
      <w:ind w:left="1440"/>
    </w:pPr>
    <w:rPr>
      <w:rFonts w:ascii="Courier New" w:eastAsia="Times New Roman" w:hAnsi="Courier New" w:cs="Times New Roman"/>
      <w:noProof/>
      <w:sz w:val="16"/>
      <w:lang w:eastAsia="ja-JP"/>
    </w:rPr>
  </w:style>
  <w:style w:type="character" w:customStyle="1" w:styleId="CodeInline">
    <w:name w:val="Code Inline"/>
    <w:basedOn w:val="DefaultParagraphFont"/>
    <w:uiPriority w:val="1"/>
    <w:qFormat/>
    <w:rsid w:val="00487B51"/>
    <w:rPr>
      <w:rFonts w:ascii="Courier New" w:hAnsi="Courier New"/>
      <w:color w:val="auto"/>
      <w:sz w:val="18"/>
      <w:szCs w:val="20"/>
    </w:rPr>
  </w:style>
  <w:style w:type="character" w:styleId="CommentReference">
    <w:name w:val="annotation reference"/>
    <w:basedOn w:val="DefaultParagraphFont"/>
    <w:semiHidden/>
    <w:rsid w:val="00487B51"/>
    <w:rPr>
      <w:sz w:val="16"/>
      <w:szCs w:val="16"/>
    </w:rPr>
  </w:style>
  <w:style w:type="paragraph" w:styleId="CommentText">
    <w:name w:val="annotation text"/>
    <w:basedOn w:val="Normal"/>
    <w:link w:val="CommentTextChar"/>
    <w:semiHidden/>
    <w:rsid w:val="00487B51"/>
    <w:rPr>
      <w:lang w:eastAsia="ja-JP"/>
    </w:rPr>
  </w:style>
  <w:style w:type="character" w:customStyle="1" w:styleId="CommentTextChar">
    <w:name w:val="Comment Text Char"/>
    <w:basedOn w:val="DefaultParagraphFont"/>
    <w:link w:val="CommentText"/>
    <w:semiHidden/>
    <w:rsid w:val="00487B51"/>
    <w:rPr>
      <w:rFonts w:ascii="Helvetica Neue Light" w:eastAsia="Times New Roman" w:hAnsi="Helvetica Neue Light" w:cs="Times New Roman"/>
      <w:lang w:eastAsia="ja-JP"/>
    </w:rPr>
  </w:style>
  <w:style w:type="paragraph" w:styleId="CommentSubject">
    <w:name w:val="annotation subject"/>
    <w:basedOn w:val="CommentText"/>
    <w:next w:val="CommentText"/>
    <w:link w:val="CommentSubjectChar"/>
    <w:semiHidden/>
    <w:rsid w:val="00487B51"/>
    <w:rPr>
      <w:b/>
      <w:bCs/>
    </w:rPr>
  </w:style>
  <w:style w:type="character" w:customStyle="1" w:styleId="CommentSubjectChar">
    <w:name w:val="Comment Subject Char"/>
    <w:basedOn w:val="CommentTextChar"/>
    <w:link w:val="CommentSubject"/>
    <w:semiHidden/>
    <w:rsid w:val="00487B51"/>
    <w:rPr>
      <w:rFonts w:ascii="Helvetica Neue Light" w:eastAsia="Times New Roman" w:hAnsi="Helvetica Neue Light" w:cs="Times New Roman"/>
      <w:b/>
      <w:bCs/>
      <w:lang w:eastAsia="ja-JP"/>
    </w:rPr>
  </w:style>
  <w:style w:type="paragraph" w:styleId="DocumentMap">
    <w:name w:val="Document Map"/>
    <w:basedOn w:val="Normal"/>
    <w:link w:val="DocumentMapChar"/>
    <w:semiHidden/>
    <w:rsid w:val="00487B51"/>
    <w:pPr>
      <w:shd w:val="clear" w:color="auto" w:fill="000080"/>
    </w:pPr>
    <w:rPr>
      <w:rFonts w:ascii="Tahoma" w:hAnsi="Tahoma" w:cs="Tahoma"/>
      <w:lang w:eastAsia="ja-JP"/>
    </w:rPr>
  </w:style>
  <w:style w:type="character" w:customStyle="1" w:styleId="DocumentMapChar">
    <w:name w:val="Document Map Char"/>
    <w:basedOn w:val="DefaultParagraphFont"/>
    <w:link w:val="DocumentMap"/>
    <w:semiHidden/>
    <w:rsid w:val="00487B51"/>
    <w:rPr>
      <w:rFonts w:ascii="Tahoma" w:eastAsia="Times New Roman" w:hAnsi="Tahoma" w:cs="Tahoma"/>
      <w:shd w:val="clear" w:color="auto" w:fill="000080"/>
      <w:lang w:eastAsia="ja-JP"/>
    </w:rPr>
  </w:style>
  <w:style w:type="character" w:customStyle="1" w:styleId="FigureCodeTableNumber">
    <w:name w:val="Figure/Code/Table Number"/>
    <w:basedOn w:val="DefaultParagraphFont"/>
    <w:rsid w:val="00487B51"/>
    <w:rPr>
      <w:rFonts w:ascii="HelveticaNeue MediumCond" w:hAnsi="HelveticaNeue MediumCond"/>
      <w:b/>
      <w:i/>
      <w:color w:val="auto"/>
    </w:rPr>
  </w:style>
  <w:style w:type="paragraph" w:styleId="Footer">
    <w:name w:val="footer"/>
    <w:basedOn w:val="Normal"/>
    <w:link w:val="FooterChar"/>
    <w:rsid w:val="00487B51"/>
    <w:pPr>
      <w:tabs>
        <w:tab w:val="center" w:pos="4320"/>
        <w:tab w:val="right" w:pos="8640"/>
      </w:tabs>
    </w:pPr>
    <w:rPr>
      <w:color w:val="7F7F7F" w:themeColor="text1" w:themeTint="80"/>
      <w:sz w:val="20"/>
      <w:lang w:eastAsia="ja-JP"/>
    </w:rPr>
  </w:style>
  <w:style w:type="character" w:customStyle="1" w:styleId="FooterChar">
    <w:name w:val="Footer Char"/>
    <w:basedOn w:val="DefaultParagraphFont"/>
    <w:link w:val="Footer"/>
    <w:rsid w:val="00487B51"/>
    <w:rPr>
      <w:rFonts w:ascii="Helvetica Neue Light" w:eastAsia="Times New Roman" w:hAnsi="Helvetica Neue Light" w:cs="Times New Roman"/>
      <w:color w:val="7F7F7F" w:themeColor="text1" w:themeTint="80"/>
      <w:sz w:val="20"/>
      <w:lang w:eastAsia="ja-JP"/>
    </w:rPr>
  </w:style>
  <w:style w:type="character" w:styleId="Hyperlink">
    <w:name w:val="Hyperlink"/>
    <w:basedOn w:val="DefaultParagraphFont"/>
    <w:uiPriority w:val="99"/>
    <w:rsid w:val="00487B51"/>
    <w:rPr>
      <w:color w:val="0000FF"/>
      <w:u w:val="single"/>
    </w:rPr>
  </w:style>
  <w:style w:type="paragraph" w:styleId="ListBullet">
    <w:name w:val="List Bullet"/>
    <w:basedOn w:val="Normal"/>
    <w:autoRedefine/>
    <w:rsid w:val="00487B51"/>
    <w:pPr>
      <w:tabs>
        <w:tab w:val="num" w:pos="360"/>
      </w:tabs>
      <w:ind w:left="360" w:hanging="360"/>
    </w:pPr>
    <w:rPr>
      <w:rFonts w:ascii="Arial" w:hAnsi="Arial"/>
      <w:sz w:val="18"/>
      <w:lang w:eastAsia="ja-JP"/>
    </w:rPr>
  </w:style>
  <w:style w:type="paragraph" w:styleId="ListParagraph">
    <w:name w:val="List Paragraph"/>
    <w:basedOn w:val="Normal"/>
    <w:uiPriority w:val="34"/>
    <w:qFormat/>
    <w:rsid w:val="00487B51"/>
    <w:pPr>
      <w:ind w:left="720"/>
      <w:contextualSpacing/>
    </w:pPr>
    <w:rPr>
      <w:lang w:eastAsia="ja-JP"/>
    </w:rPr>
  </w:style>
  <w:style w:type="character" w:styleId="PageNumber">
    <w:name w:val="page number"/>
    <w:basedOn w:val="DefaultParagraphFont"/>
    <w:rsid w:val="00487B51"/>
  </w:style>
  <w:style w:type="paragraph" w:customStyle="1" w:styleId="Subtitle1">
    <w:name w:val="Subtitle1"/>
    <w:basedOn w:val="Normal"/>
    <w:rsid w:val="00487B51"/>
    <w:rPr>
      <w:b/>
      <w:sz w:val="26"/>
    </w:rPr>
  </w:style>
  <w:style w:type="paragraph" w:styleId="Subtitle">
    <w:name w:val="Subtitle"/>
    <w:basedOn w:val="Normal"/>
    <w:next w:val="Normal"/>
    <w:link w:val="SubtitleChar"/>
    <w:uiPriority w:val="11"/>
    <w:qFormat/>
    <w:rsid w:val="00487B51"/>
    <w:pPr>
      <w:spacing w:after="720"/>
      <w:jc w:val="right"/>
    </w:pPr>
    <w:rPr>
      <w:rFonts w:ascii="Helvetica Neue" w:eastAsiaTheme="majorEastAsia" w:hAnsi="Helvetica Neue" w:cstheme="majorBidi"/>
      <w:szCs w:val="22"/>
      <w:lang w:eastAsia="ja-JP"/>
    </w:rPr>
  </w:style>
  <w:style w:type="character" w:customStyle="1" w:styleId="SubtitleChar">
    <w:name w:val="Subtitle Char"/>
    <w:basedOn w:val="DefaultParagraphFont"/>
    <w:link w:val="Subtitle"/>
    <w:uiPriority w:val="11"/>
    <w:rsid w:val="00487B51"/>
    <w:rPr>
      <w:rFonts w:ascii="Helvetica Neue" w:eastAsiaTheme="majorEastAsia" w:hAnsi="Helvetica Neue" w:cstheme="majorBidi"/>
      <w:szCs w:val="22"/>
      <w:lang w:eastAsia="ja-JP"/>
    </w:rPr>
  </w:style>
  <w:style w:type="table" w:customStyle="1" w:styleId="Table">
    <w:name w:val="Table"/>
    <w:basedOn w:val="TableNormal"/>
    <w:rsid w:val="00487B51"/>
    <w:pPr>
      <w:spacing w:after="0"/>
    </w:pPr>
    <w:rPr>
      <w:rFonts w:ascii="Verdana" w:eastAsia="Times New Roman" w:hAnsi="Verdana" w:cs="Times New Roman"/>
      <w:sz w:val="17"/>
      <w:szCs w:val="16"/>
      <w:lang w:eastAsia="ja-JP"/>
    </w:rPr>
    <w:tblPr>
      <w:tblInd w:w="864" w:type="dxa"/>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CellMar>
        <w:top w:w="0" w:type="dxa"/>
        <w:left w:w="58" w:type="dxa"/>
        <w:bottom w:w="0" w:type="dxa"/>
        <w:right w:w="58" w:type="dxa"/>
      </w:tblCellMar>
    </w:tblPr>
    <w:trPr>
      <w:cantSplit/>
    </w:trPr>
    <w:tblStylePr w:type="firstRow">
      <w:rPr>
        <w:rFonts w:ascii="Cambria" w:hAnsi="Cambria"/>
        <w:b/>
        <w:sz w:val="18"/>
      </w:rPr>
      <w:tblPr/>
      <w:tcPr>
        <w:shd w:val="clear" w:color="auto" w:fill="000000"/>
      </w:tcPr>
    </w:tblStylePr>
  </w:style>
  <w:style w:type="table" w:styleId="TableGrid">
    <w:name w:val="Table Grid"/>
    <w:basedOn w:val="TableNormal"/>
    <w:rsid w:val="00487B51"/>
    <w:pPr>
      <w:spacing w:after="0"/>
    </w:pPr>
    <w:rPr>
      <w:rFonts w:ascii="Times New Roman" w:eastAsia="Times New Roman" w:hAnsi="Times New Roman" w:cs="Times New Roman"/>
      <w:lang w:eastAsia="ja-JP"/>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itle">
    <w:name w:val="Title"/>
    <w:basedOn w:val="Normal"/>
    <w:link w:val="TitleChar"/>
    <w:qFormat/>
    <w:rsid w:val="00487B51"/>
    <w:pPr>
      <w:spacing w:before="240"/>
      <w:jc w:val="right"/>
      <w:outlineLvl w:val="0"/>
    </w:pPr>
    <w:rPr>
      <w:kern w:val="28"/>
      <w:sz w:val="36"/>
      <w:lang w:eastAsia="ja-JP"/>
    </w:rPr>
  </w:style>
  <w:style w:type="character" w:customStyle="1" w:styleId="TitleChar">
    <w:name w:val="Title Char"/>
    <w:basedOn w:val="DefaultParagraphFont"/>
    <w:link w:val="Title"/>
    <w:rsid w:val="00487B51"/>
    <w:rPr>
      <w:rFonts w:ascii="Helvetica Neue Light" w:eastAsia="Times New Roman" w:hAnsi="Helvetica Neue Light" w:cs="Times New Roman"/>
      <w:kern w:val="28"/>
      <w:sz w:val="36"/>
      <w:lang w:eastAsia="ja-JP"/>
    </w:rPr>
  </w:style>
  <w:style w:type="paragraph" w:styleId="TOC1">
    <w:name w:val="toc 1"/>
    <w:basedOn w:val="Normal"/>
    <w:next w:val="Normal"/>
    <w:autoRedefine/>
    <w:uiPriority w:val="39"/>
    <w:rsid w:val="00487B51"/>
    <w:rPr>
      <w:rFonts w:ascii="Arial" w:hAnsi="Arial"/>
      <w:b/>
      <w:lang w:eastAsia="ja-JP"/>
    </w:rPr>
  </w:style>
  <w:style w:type="paragraph" w:styleId="TOC2">
    <w:name w:val="toc 2"/>
    <w:basedOn w:val="Normal"/>
    <w:next w:val="Normal"/>
    <w:autoRedefine/>
    <w:uiPriority w:val="39"/>
    <w:rsid w:val="00487B51"/>
    <w:pPr>
      <w:ind w:left="200"/>
    </w:pPr>
    <w:rPr>
      <w:rFonts w:ascii="Arial" w:hAnsi="Arial"/>
      <w:b/>
      <w:i/>
      <w:lang w:eastAsia="ja-JP"/>
    </w:rPr>
  </w:style>
  <w:style w:type="paragraph" w:styleId="TOC3">
    <w:name w:val="toc 3"/>
    <w:basedOn w:val="Normal"/>
    <w:next w:val="Normal"/>
    <w:autoRedefine/>
    <w:semiHidden/>
    <w:rsid w:val="00487B51"/>
    <w:pPr>
      <w:ind w:left="400"/>
    </w:pPr>
    <w:rPr>
      <w:rFonts w:ascii="Arial" w:hAnsi="Arial"/>
      <w:lang w:eastAsia="ja-JP"/>
    </w:rPr>
  </w:style>
  <w:style w:type="paragraph" w:styleId="TOC4">
    <w:name w:val="toc 4"/>
    <w:basedOn w:val="Normal"/>
    <w:next w:val="Normal"/>
    <w:autoRedefine/>
    <w:semiHidden/>
    <w:rsid w:val="00487B51"/>
    <w:pPr>
      <w:ind w:left="600"/>
    </w:pPr>
    <w:rPr>
      <w:rFonts w:ascii="Arial" w:hAnsi="Arial"/>
      <w:lang w:eastAsia="ja-JP"/>
    </w:rPr>
  </w:style>
  <w:style w:type="paragraph" w:styleId="TOC5">
    <w:name w:val="toc 5"/>
    <w:basedOn w:val="Normal"/>
    <w:next w:val="Normal"/>
    <w:autoRedefine/>
    <w:semiHidden/>
    <w:rsid w:val="00487B51"/>
    <w:pPr>
      <w:ind w:left="800"/>
    </w:pPr>
    <w:rPr>
      <w:rFonts w:ascii="Arial" w:hAnsi="Arial"/>
      <w:lang w:eastAsia="ja-JP"/>
    </w:rPr>
  </w:style>
  <w:style w:type="paragraph" w:styleId="TOC6">
    <w:name w:val="toc 6"/>
    <w:basedOn w:val="Normal"/>
    <w:next w:val="Normal"/>
    <w:autoRedefine/>
    <w:semiHidden/>
    <w:rsid w:val="00487B51"/>
    <w:pPr>
      <w:ind w:left="1000"/>
    </w:pPr>
    <w:rPr>
      <w:rFonts w:ascii="Arial" w:hAnsi="Arial"/>
      <w:lang w:eastAsia="ja-JP"/>
    </w:rPr>
  </w:style>
  <w:style w:type="paragraph" w:styleId="TOC7">
    <w:name w:val="toc 7"/>
    <w:basedOn w:val="Normal"/>
    <w:next w:val="Normal"/>
    <w:autoRedefine/>
    <w:semiHidden/>
    <w:rsid w:val="00487B51"/>
    <w:pPr>
      <w:ind w:left="1200"/>
    </w:pPr>
    <w:rPr>
      <w:rFonts w:ascii="Arial" w:hAnsi="Arial"/>
      <w:lang w:eastAsia="ja-JP"/>
    </w:rPr>
  </w:style>
  <w:style w:type="paragraph" w:styleId="TOC8">
    <w:name w:val="toc 8"/>
    <w:basedOn w:val="Normal"/>
    <w:next w:val="Normal"/>
    <w:autoRedefine/>
    <w:semiHidden/>
    <w:rsid w:val="00487B51"/>
    <w:pPr>
      <w:ind w:left="1400"/>
    </w:pPr>
    <w:rPr>
      <w:rFonts w:ascii="Arial" w:hAnsi="Arial"/>
      <w:lang w:eastAsia="ja-JP"/>
    </w:rPr>
  </w:style>
  <w:style w:type="paragraph" w:styleId="TOC9">
    <w:name w:val="toc 9"/>
    <w:basedOn w:val="Normal"/>
    <w:next w:val="Normal"/>
    <w:autoRedefine/>
    <w:semiHidden/>
    <w:rsid w:val="00487B51"/>
    <w:pPr>
      <w:ind w:left="1600"/>
    </w:pPr>
    <w:rPr>
      <w:rFonts w:ascii="Arial" w:hAnsi="Arial"/>
      <w:lang w:eastAsia="ja-JP"/>
    </w:rPr>
  </w:style>
  <w:style w:type="character" w:customStyle="1" w:styleId="UIItem">
    <w:name w:val="UI Item"/>
    <w:basedOn w:val="DefaultParagraphFont"/>
    <w:uiPriority w:val="1"/>
    <w:qFormat/>
    <w:rsid w:val="00487B51"/>
    <w:rPr>
      <w:b/>
      <w:i w:val="0"/>
    </w:rPr>
  </w:style>
  <w:style w:type="character" w:styleId="SubtleEmphasis">
    <w:name w:val="Subtle Emphasis"/>
    <w:basedOn w:val="DefaultParagraphFont"/>
    <w:uiPriority w:val="19"/>
    <w:qFormat/>
    <w:rsid w:val="00487B51"/>
    <w:rPr>
      <w:i/>
      <w:iCs/>
      <w:color w:val="808080" w:themeColor="text1" w:themeTint="7F"/>
    </w:rPr>
  </w:style>
  <w:style w:type="paragraph" w:customStyle="1" w:styleId="NoteParagraph">
    <w:name w:val="Note Paragraph"/>
    <w:basedOn w:val="Normal-indent"/>
    <w:qFormat/>
    <w:rsid w:val="00487B51"/>
    <w:pPr>
      <w:pBdr>
        <w:top w:val="single" w:sz="4" w:space="3" w:color="auto"/>
        <w:left w:val="single" w:sz="4" w:space="4" w:color="auto"/>
        <w:bottom w:val="single" w:sz="4" w:space="3" w:color="auto"/>
        <w:right w:val="single" w:sz="4" w:space="4" w:color="auto"/>
      </w:pBdr>
      <w:shd w:val="clear" w:color="auto" w:fill="E6E6E6"/>
      <w:ind w:left="1152" w:right="288"/>
    </w:pPr>
  </w:style>
  <w:style w:type="character" w:customStyle="1" w:styleId="NoteWord">
    <w:name w:val="Note Word"/>
    <w:basedOn w:val="DefaultParagraphFont"/>
    <w:uiPriority w:val="1"/>
    <w:qFormat/>
    <w:rsid w:val="00487B51"/>
    <w:rPr>
      <w:b/>
      <w:bCs/>
      <w:caps w:val="0"/>
      <w:smallCaps w:val="0"/>
      <w:color w:val="262626" w:themeColor="text1" w:themeTint="D9"/>
    </w:rPr>
  </w:style>
  <w:style w:type="character" w:styleId="Emphasis">
    <w:name w:val="Emphasis"/>
    <w:basedOn w:val="DefaultParagraphFont"/>
    <w:rsid w:val="00517CC0"/>
    <w:rPr>
      <w:i/>
      <w:iCs/>
    </w:rPr>
  </w:style>
  <w:style w:type="character" w:styleId="SubtleReference">
    <w:name w:val="Subtle Reference"/>
    <w:basedOn w:val="DefaultParagraphFont"/>
    <w:rsid w:val="00751D92"/>
    <w:rPr>
      <w:smallCaps/>
      <w:color w:val="C0504D" w:themeColor="accent2"/>
      <w:u w:val="single"/>
    </w:rPr>
  </w:style>
  <w:style w:type="paragraph" w:styleId="Revision">
    <w:name w:val="Revision"/>
    <w:hidden/>
    <w:uiPriority w:val="99"/>
    <w:rsid w:val="00BD7404"/>
    <w:pPr>
      <w:spacing w:after="0"/>
    </w:pPr>
    <w:rPr>
      <w:sz w:val="22"/>
      <w:szCs w:val="22"/>
    </w:rPr>
  </w:style>
  <w:style w:type="paragraph" w:styleId="NormalIndent">
    <w:name w:val="Normal Indent"/>
    <w:basedOn w:val="Normal"/>
    <w:rsid w:val="00811B5C"/>
    <w:pPr>
      <w:ind w:left="720"/>
    </w:pPr>
  </w:style>
  <w:style w:type="paragraph" w:styleId="Header">
    <w:name w:val="header"/>
    <w:basedOn w:val="Normal"/>
    <w:link w:val="HeaderChar"/>
    <w:rsid w:val="00035315"/>
    <w:pPr>
      <w:tabs>
        <w:tab w:val="center" w:pos="4320"/>
        <w:tab w:val="right" w:pos="8640"/>
      </w:tabs>
    </w:pPr>
  </w:style>
  <w:style w:type="character" w:customStyle="1" w:styleId="HeaderChar">
    <w:name w:val="Header Char"/>
    <w:basedOn w:val="DefaultParagraphFont"/>
    <w:link w:val="Header"/>
    <w:rsid w:val="00035315"/>
    <w:rPr>
      <w:rFonts w:ascii="Helvetica Neue Light" w:eastAsia="Times New Roman" w:hAnsi="Helvetica Neue Light" w:cs="Times New Roman"/>
      <w:lang w:eastAsia="ja-JP"/>
    </w:rPr>
  </w:style>
  <w:style w:type="paragraph" w:styleId="NormalWeb">
    <w:name w:val="Normal (Web)"/>
    <w:basedOn w:val="Normal"/>
    <w:uiPriority w:val="99"/>
    <w:unhideWhenUsed/>
    <w:rsid w:val="00035315"/>
    <w:rPr>
      <w:rFonts w:ascii="Times New Roman" w:hAnsi="Times New Roman"/>
    </w:rPr>
  </w:style>
  <w:style w:type="paragraph" w:customStyle="1" w:styleId="Outline-Normalminusparagraphspace">
    <w:name w:val="Outline - Normal minus paragraph space"/>
    <w:basedOn w:val="Normal"/>
    <w:rsid w:val="00035315"/>
    <w:pPr>
      <w:numPr>
        <w:ilvl w:val="1"/>
        <w:numId w:val="3"/>
      </w:numPr>
      <w:spacing w:before="60" w:after="60"/>
    </w:pPr>
    <w:rPr>
      <w:rFonts w:ascii="Arial" w:hAnsi="Arial"/>
      <w:sz w:val="18"/>
    </w:rPr>
  </w:style>
  <w:style w:type="paragraph" w:customStyle="1" w:styleId="Quote1">
    <w:name w:val="Quote1"/>
    <w:basedOn w:val="Normal"/>
    <w:rsid w:val="00035315"/>
    <w:pPr>
      <w:spacing w:before="120" w:after="120"/>
      <w:ind w:left="1008" w:right="144"/>
    </w:pPr>
    <w:rPr>
      <w:rFonts w:ascii="Arial" w:hAnsi="Arial"/>
      <w:sz w:val="18"/>
    </w:rPr>
  </w:style>
  <w:style w:type="paragraph" w:customStyle="1" w:styleId="Sidebar">
    <w:name w:val="Sidebar"/>
    <w:basedOn w:val="Normal-indent"/>
    <w:qFormat/>
    <w:rsid w:val="00035315"/>
    <w:pPr>
      <w:pBdr>
        <w:top w:val="single" w:sz="4" w:space="3" w:color="auto" w:shadow="1"/>
        <w:left w:val="single" w:sz="4" w:space="5" w:color="auto" w:shadow="1"/>
        <w:bottom w:val="single" w:sz="4" w:space="3" w:color="auto" w:shadow="1"/>
        <w:right w:val="single" w:sz="4" w:space="5" w:color="auto" w:shadow="1"/>
      </w:pBdr>
      <w:shd w:val="clear" w:color="auto" w:fill="FFF9E5"/>
    </w:pPr>
  </w:style>
  <w:style w:type="paragraph" w:customStyle="1" w:styleId="Subtitle2">
    <w:name w:val="Subtitle2"/>
    <w:basedOn w:val="Normal"/>
    <w:rsid w:val="00035315"/>
    <w:rPr>
      <w:b/>
      <w:sz w:val="26"/>
    </w:rPr>
  </w:style>
  <w:style w:type="paragraph" w:customStyle="1" w:styleId="TipBlock">
    <w:name w:val="Tip Block"/>
    <w:basedOn w:val="Normal-indent"/>
    <w:rsid w:val="00035315"/>
    <w:pPr>
      <w:framePr w:vSpace="432" w:wrap="notBeside" w:vAnchor="text" w:hAnchor="text" w:y="1"/>
      <w:pBdr>
        <w:top w:val="single" w:sz="12" w:space="3" w:color="333333"/>
        <w:left w:val="single" w:sz="12" w:space="4" w:color="333333"/>
        <w:bottom w:val="single" w:sz="12" w:space="3" w:color="333333"/>
        <w:right w:val="single" w:sz="12" w:space="4" w:color="333333"/>
      </w:pBdr>
      <w:shd w:val="clear" w:color="auto" w:fill="E6E6E6"/>
      <w:ind w:left="1440"/>
    </w:pPr>
  </w:style>
  <w:style w:type="paragraph" w:customStyle="1" w:styleId="TipCode">
    <w:name w:val="Tip Code"/>
    <w:basedOn w:val="TipBlock"/>
    <w:rsid w:val="00035315"/>
    <w:pPr>
      <w:framePr w:wrap="notBeside"/>
      <w:spacing w:before="60" w:after="60"/>
    </w:pPr>
    <w:rPr>
      <w:rFonts w:ascii="Courier New" w:hAnsi="Courier New"/>
      <w:sz w:val="16"/>
    </w:rPr>
  </w:style>
  <w:style w:type="paragraph" w:customStyle="1" w:styleId="TipHeading">
    <w:name w:val="Tip Heading"/>
    <w:basedOn w:val="TipBlock"/>
    <w:rsid w:val="00035315"/>
    <w:pPr>
      <w:framePr w:wrap="notBeside"/>
    </w:pPr>
    <w:rPr>
      <w:b/>
    </w:rPr>
  </w:style>
  <w:style w:type="paragraph" w:customStyle="1" w:styleId="Quote10">
    <w:name w:val="Quote1"/>
    <w:basedOn w:val="Normal"/>
    <w:rsid w:val="00C939FD"/>
    <w:pPr>
      <w:spacing w:before="120" w:after="120"/>
      <w:ind w:left="1008" w:right="144"/>
    </w:pPr>
    <w:rPr>
      <w:rFonts w:ascii="Arial" w:hAnsi="Arial"/>
      <w:sz w:val="18"/>
    </w:rPr>
  </w:style>
  <w:style w:type="character" w:styleId="FollowedHyperlink">
    <w:name w:val="FollowedHyperlink"/>
    <w:basedOn w:val="DefaultParagraphFont"/>
    <w:uiPriority w:val="99"/>
    <w:unhideWhenUsed/>
    <w:rsid w:val="00487B51"/>
    <w:rPr>
      <w:color w:val="800080" w:themeColor="followedHyperlink"/>
      <w:u w:val="single"/>
    </w:rPr>
  </w:style>
  <w:style w:type="paragraph" w:customStyle="1" w:styleId="Quote2">
    <w:name w:val="Quote2"/>
    <w:basedOn w:val="Normal"/>
    <w:rsid w:val="00C939FD"/>
    <w:pPr>
      <w:spacing w:before="120" w:after="120"/>
      <w:ind w:left="1008" w:right="144"/>
    </w:pPr>
    <w:rPr>
      <w:rFonts w:ascii="Arial" w:hAnsi="Arial"/>
      <w:sz w:val="18"/>
    </w:rPr>
  </w:style>
  <w:style w:type="paragraph" w:customStyle="1" w:styleId="Subtitle20">
    <w:name w:val="Subtitle2"/>
    <w:basedOn w:val="Normal"/>
    <w:rsid w:val="00C939FD"/>
    <w:rPr>
      <w:b/>
      <w:sz w:val="26"/>
    </w:rPr>
  </w:style>
  <w:style w:type="paragraph" w:customStyle="1" w:styleId="Quote3">
    <w:name w:val="Quote3"/>
    <w:basedOn w:val="Normal"/>
    <w:rsid w:val="00C939FD"/>
    <w:pPr>
      <w:spacing w:before="120" w:after="120"/>
      <w:ind w:left="1008" w:right="144"/>
    </w:pPr>
    <w:rPr>
      <w:rFonts w:ascii="Arial" w:hAnsi="Arial"/>
      <w:sz w:val="18"/>
    </w:rPr>
  </w:style>
  <w:style w:type="paragraph" w:customStyle="1" w:styleId="Subtitle3">
    <w:name w:val="Subtitle3"/>
    <w:basedOn w:val="Normal"/>
    <w:rsid w:val="00C939FD"/>
    <w:rPr>
      <w:b/>
      <w:sz w:val="26"/>
    </w:rPr>
  </w:style>
  <w:style w:type="paragraph" w:customStyle="1" w:styleId="Quote4">
    <w:name w:val="Quote4"/>
    <w:basedOn w:val="Normal"/>
    <w:rsid w:val="00C939FD"/>
    <w:pPr>
      <w:spacing w:before="120" w:after="120"/>
      <w:ind w:left="1008" w:right="144"/>
    </w:pPr>
    <w:rPr>
      <w:rFonts w:ascii="Arial" w:hAnsi="Arial"/>
      <w:sz w:val="18"/>
    </w:rPr>
  </w:style>
  <w:style w:type="paragraph" w:customStyle="1" w:styleId="Subtitle4">
    <w:name w:val="Subtitle4"/>
    <w:basedOn w:val="Normal"/>
    <w:rsid w:val="00C939FD"/>
    <w:rPr>
      <w:b/>
      <w:sz w:val="26"/>
    </w:rPr>
  </w:style>
  <w:style w:type="paragraph" w:customStyle="1" w:styleId="CodeBlock">
    <w:name w:val="Code Block"/>
    <w:basedOn w:val="Normal"/>
    <w:autoRedefine/>
    <w:qFormat/>
    <w:rsid w:val="005D7938"/>
    <w:pPr>
      <w:pBdr>
        <w:top w:val="single" w:sz="4" w:space="1" w:color="auto"/>
        <w:left w:val="single" w:sz="4" w:space="4" w:color="auto"/>
        <w:bottom w:val="single" w:sz="4" w:space="1" w:color="auto"/>
        <w:right w:val="single" w:sz="4" w:space="4" w:color="auto"/>
      </w:pBdr>
    </w:pPr>
    <w:rPr>
      <w:rFonts w:ascii="Consolas" w:hAnsi="Consolas"/>
      <w:sz w:val="18"/>
    </w:rPr>
  </w:style>
  <w:style w:type="table" w:styleId="ColorfulGrid">
    <w:name w:val="Colorful Grid"/>
    <w:basedOn w:val="TableNormal"/>
    <w:rsid w:val="00C26833"/>
    <w:pPr>
      <w:spacing w:after="0"/>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Macky:Users:airhead:Dropbox:XamarinDocs:Templates:Conceptual%20Article%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7F2FB58-D939-6740-84A1-62C00CA6F0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Conceptual Article Template.dotx</Template>
  <TotalTime>3556</TotalTime>
  <Pages>13</Pages>
  <Words>3707</Words>
  <Characters>21134</Characters>
  <Application>Microsoft Macintosh Word</Application>
  <DocSecurity>0</DocSecurity>
  <Lines>176</Lines>
  <Paragraphs>49</Paragraphs>
  <ScaleCrop>false</ScaleCrop>
  <HeadingPairs>
    <vt:vector size="4" baseType="variant">
      <vt:variant>
        <vt:lpstr>Title</vt:lpstr>
      </vt:variant>
      <vt:variant>
        <vt:i4>1</vt:i4>
      </vt:variant>
      <vt:variant>
        <vt:lpstr>Headings</vt:lpstr>
      </vt:variant>
      <vt:variant>
        <vt:i4>17</vt:i4>
      </vt:variant>
    </vt:vector>
  </HeadingPairs>
  <TitlesOfParts>
    <vt:vector size="18" baseType="lpstr">
      <vt:lpstr/>
      <vt:lpstr>Intro to iOS with Xamarin Studio</vt:lpstr>
      <vt:lpstr>    Lab Goals</vt:lpstr>
      <vt:lpstr>    Lab 1</vt:lpstr>
      <vt:lpstr>        Open our solution in Xamarin Studio</vt:lpstr>
      <vt:lpstr>        Create a New Solution</vt:lpstr>
      <vt:lpstr>        Create the Interface</vt:lpstr>
      <vt:lpstr>        Implement the TouchUpInside Events for the Buttons </vt:lpstr>
      <vt:lpstr>        Add PhoneTranslator.cs file to our project</vt:lpstr>
      <vt:lpstr>        Testing the Application</vt:lpstr>
      <vt:lpstr>        Congratulations</vt:lpstr>
      <vt:lpstr>        Finishing Touches</vt:lpstr>
      <vt:lpstr>        Application Name, Icons, and the Launch Image/Startup Image?</vt:lpstr>
      <vt:lpstr>        Application Name</vt:lpstr>
      <vt:lpstr>        Icons</vt:lpstr>
      <vt:lpstr>        Launch Image</vt:lpstr>
      <vt:lpstr>    Summary</vt:lpstr>
      <vt:lpstr>        Congratulations! </vt:lpstr>
    </vt:vector>
  </TitlesOfParts>
  <Company>n/a</Company>
  <LinksUpToDate>false</LinksUpToDate>
  <CharactersWithSpaces>24792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Larry O'Brien</dc:creator>
  <cp:keywords/>
  <dc:description/>
  <cp:lastModifiedBy>Mark Smith</cp:lastModifiedBy>
  <cp:revision>263</cp:revision>
  <cp:lastPrinted>2013-04-03T22:26:00Z</cp:lastPrinted>
  <dcterms:created xsi:type="dcterms:W3CDTF">2012-10-17T22:10:00Z</dcterms:created>
  <dcterms:modified xsi:type="dcterms:W3CDTF">2014-01-16T02:34:00Z</dcterms:modified>
</cp:coreProperties>
</file>